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5D19" w14:textId="77777777" w:rsidR="001223C3" w:rsidRPr="00A0080D" w:rsidRDefault="00A0080D" w:rsidP="005D5D1A">
      <w:pPr>
        <w:pStyle w:val="Heading1"/>
      </w:pPr>
      <w:r>
        <w:t xml:space="preserve">CSCI 427 </w:t>
      </w:r>
      <w:r w:rsidR="005F5D05" w:rsidRPr="00A0080D">
        <w:t>Capstone II</w:t>
      </w:r>
    </w:p>
    <w:p w14:paraId="7F7556D4" w14:textId="77777777" w:rsidR="005F5D05" w:rsidRPr="00A0080D" w:rsidRDefault="005F5D05" w:rsidP="00A0080D">
      <w:pPr>
        <w:pStyle w:val="Heading1"/>
        <w:spacing w:before="0"/>
      </w:pPr>
      <w:r w:rsidRPr="00A0080D">
        <w:t>Spring 2020</w:t>
      </w:r>
    </w:p>
    <w:p w14:paraId="5390FF8C" w14:textId="77777777" w:rsidR="005F5D05" w:rsidRDefault="005F5D05"/>
    <w:p w14:paraId="7CA87380" w14:textId="45DABB85" w:rsidR="005F5D05" w:rsidRDefault="005F5D05" w:rsidP="00A0080D">
      <w:pPr>
        <w:pStyle w:val="Heading1"/>
        <w:jc w:val="center"/>
        <w:rPr>
          <w:i/>
        </w:rPr>
      </w:pPr>
      <w:r w:rsidRPr="005F5D05">
        <w:t>Phased Implementation</w:t>
      </w:r>
      <w:r w:rsidR="00CE5E1A">
        <w:t xml:space="preserve"> Plan</w:t>
      </w:r>
    </w:p>
    <w:p w14:paraId="6563E6F1" w14:textId="793D43DF" w:rsidR="00006E0C" w:rsidRDefault="00DD7646" w:rsidP="00006E0C">
      <w:pPr>
        <w:pStyle w:val="Heading1"/>
        <w:spacing w:before="0"/>
        <w:jc w:val="center"/>
      </w:pPr>
      <w:r>
        <w:t>The Skyentists</w:t>
      </w:r>
    </w:p>
    <w:p w14:paraId="449F85B1" w14:textId="77777777" w:rsidR="00006E0C" w:rsidRPr="00006E0C" w:rsidRDefault="00006E0C" w:rsidP="00006E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601"/>
        <w:gridCol w:w="1342"/>
        <w:gridCol w:w="1196"/>
        <w:gridCol w:w="1452"/>
        <w:gridCol w:w="1289"/>
        <w:gridCol w:w="975"/>
      </w:tblGrid>
      <w:tr w:rsidR="00A00A2B" w:rsidRPr="00E75D42" w14:paraId="05B51832" w14:textId="70E4A5C4" w:rsidTr="006A6ABF">
        <w:tc>
          <w:tcPr>
            <w:tcW w:w="1495" w:type="dxa"/>
            <w:shd w:val="clear" w:color="auto" w:fill="323E4F" w:themeFill="text2" w:themeFillShade="BF"/>
            <w:vAlign w:val="center"/>
          </w:tcPr>
          <w:p w14:paraId="36D89E7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Requirement reference code or number</w:t>
            </w:r>
          </w:p>
        </w:tc>
        <w:tc>
          <w:tcPr>
            <w:tcW w:w="1687" w:type="dxa"/>
            <w:shd w:val="clear" w:color="auto" w:fill="323E4F" w:themeFill="text2" w:themeFillShade="BF"/>
            <w:vAlign w:val="center"/>
          </w:tcPr>
          <w:p w14:paraId="2F44C3F4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1342" w:type="dxa"/>
            <w:shd w:val="clear" w:color="auto" w:fill="323E4F" w:themeFill="text2" w:themeFillShade="BF"/>
            <w:vAlign w:val="center"/>
          </w:tcPr>
          <w:p w14:paraId="7C1E375C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Person(s) responsible</w:t>
            </w:r>
          </w:p>
        </w:tc>
        <w:tc>
          <w:tcPr>
            <w:tcW w:w="1197" w:type="dxa"/>
            <w:shd w:val="clear" w:color="auto" w:fill="323E4F" w:themeFill="text2" w:themeFillShade="BF"/>
            <w:vAlign w:val="center"/>
          </w:tcPr>
          <w:p w14:paraId="2E3ECED1" w14:textId="77777777" w:rsidR="00ED6E4B" w:rsidRPr="002C2F69" w:rsidRDefault="00ED6E4B" w:rsidP="009D50D7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 xml:space="preserve">Estimated </w:t>
            </w:r>
          </w:p>
          <w:p w14:paraId="3A90EE49" w14:textId="77777777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1457" w:type="dxa"/>
            <w:shd w:val="clear" w:color="auto" w:fill="323E4F" w:themeFill="text2" w:themeFillShade="BF"/>
            <w:vAlign w:val="center"/>
          </w:tcPr>
          <w:p w14:paraId="65122F7F" w14:textId="18303A18" w:rsidR="00ED6E4B" w:rsidRPr="00E75D42" w:rsidRDefault="00ED6E4B" w:rsidP="009D50D7">
            <w:pPr>
              <w:jc w:val="center"/>
              <w:rPr>
                <w:sz w:val="24"/>
                <w:szCs w:val="24"/>
              </w:rPr>
            </w:pPr>
            <w:r w:rsidRPr="002C2F69">
              <w:rPr>
                <w:color w:val="FFFFFF" w:themeColor="background1"/>
                <w:sz w:val="24"/>
                <w:szCs w:val="24"/>
              </w:rPr>
              <w:t>Notes</w:t>
            </w:r>
          </w:p>
        </w:tc>
        <w:tc>
          <w:tcPr>
            <w:tcW w:w="1289" w:type="dxa"/>
            <w:shd w:val="clear" w:color="auto" w:fill="323E4F" w:themeFill="text2" w:themeFillShade="BF"/>
          </w:tcPr>
          <w:p w14:paraId="4F127789" w14:textId="6D8EFF99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7EB1911A" w14:textId="255D5CA2" w:rsidR="00ED6E4B" w:rsidRPr="002C2F69" w:rsidRDefault="00ED6E4B" w:rsidP="00211D8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Completed</w:t>
            </w:r>
          </w:p>
        </w:tc>
        <w:tc>
          <w:tcPr>
            <w:tcW w:w="883" w:type="dxa"/>
            <w:shd w:val="clear" w:color="auto" w:fill="323E4F" w:themeFill="text2" w:themeFillShade="BF"/>
          </w:tcPr>
          <w:p w14:paraId="73A105D6" w14:textId="77777777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  <w:p w14:paraId="0EB84EFC" w14:textId="37752EC9" w:rsidR="00ED6E4B" w:rsidRDefault="00ED6E4B" w:rsidP="00ED6E4B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Actual Time</w:t>
            </w:r>
          </w:p>
        </w:tc>
      </w:tr>
      <w:tr w:rsidR="00A00A2B" w:rsidRPr="005F5D05" w14:paraId="3784F442" w14:textId="4FBAD9E9" w:rsidTr="006A6ABF">
        <w:tc>
          <w:tcPr>
            <w:tcW w:w="1495" w:type="dxa"/>
            <w:shd w:val="clear" w:color="auto" w:fill="BDD6EE" w:themeFill="accent1" w:themeFillTint="66"/>
          </w:tcPr>
          <w:p w14:paraId="0F6DEFB6" w14:textId="77777777" w:rsidR="00ED6E4B" w:rsidRPr="005F5D05" w:rsidRDefault="00ED6E4B">
            <w:pPr>
              <w:rPr>
                <w:b/>
              </w:rPr>
            </w:pPr>
            <w:r w:rsidRPr="005F5D05">
              <w:rPr>
                <w:b/>
              </w:rPr>
              <w:t>Phase 1 (due 1/31/20)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0791DFC7" w14:textId="70B5891A" w:rsidR="00ED6E4B" w:rsidRPr="005F5D05" w:rsidRDefault="00ED6E4B">
            <w:pPr>
              <w:rPr>
                <w:b/>
              </w:rPr>
            </w:pPr>
            <w:r>
              <w:rPr>
                <w:b/>
              </w:rPr>
              <w:t>Yellow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24293C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F2C4C3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71752E7A" w14:textId="77777777" w:rsidR="00ED6E4B" w:rsidRPr="005F5D05" w:rsidRDefault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088759B" w14:textId="77777777" w:rsidR="00ED6E4B" w:rsidRPr="00ED6E4B" w:rsidRDefault="00ED6E4B">
            <w:pPr>
              <w:rPr>
                <w:rFonts w:cstheme="minorHAnsi"/>
                <w:b/>
              </w:rPr>
            </w:pPr>
          </w:p>
        </w:tc>
        <w:tc>
          <w:tcPr>
            <w:tcW w:w="883" w:type="dxa"/>
            <w:shd w:val="clear" w:color="auto" w:fill="BDD6EE" w:themeFill="accent1" w:themeFillTint="66"/>
          </w:tcPr>
          <w:p w14:paraId="4E469A9B" w14:textId="77777777" w:rsidR="00ED6E4B" w:rsidRPr="00ED6E4B" w:rsidRDefault="00ED6E4B">
            <w:pPr>
              <w:rPr>
                <w:rFonts w:cstheme="minorHAnsi"/>
                <w:b/>
              </w:rPr>
            </w:pPr>
          </w:p>
        </w:tc>
      </w:tr>
      <w:tr w:rsidR="00A00A2B" w:rsidRPr="00E75D42" w14:paraId="1B60504A" w14:textId="05A619C8" w:rsidTr="006A6ABF">
        <w:tc>
          <w:tcPr>
            <w:tcW w:w="1495" w:type="dxa"/>
          </w:tcPr>
          <w:p w14:paraId="029B5E39" w14:textId="064C55B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FR-HP02</w:t>
            </w:r>
          </w:p>
        </w:tc>
        <w:tc>
          <w:tcPr>
            <w:tcW w:w="1687" w:type="dxa"/>
          </w:tcPr>
          <w:p w14:paraId="1D7A66CF" w14:textId="6F05E97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a Test Config File (using data provided by client)</w:t>
            </w:r>
          </w:p>
        </w:tc>
        <w:tc>
          <w:tcPr>
            <w:tcW w:w="1342" w:type="dxa"/>
          </w:tcPr>
          <w:p w14:paraId="7BC6CC38" w14:textId="2CA691B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49579F5" w14:textId="1F47B98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15</w:t>
            </w:r>
          </w:p>
        </w:tc>
        <w:tc>
          <w:tcPr>
            <w:tcW w:w="1457" w:type="dxa"/>
          </w:tcPr>
          <w:p w14:paraId="457457FD" w14:textId="589E3319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Over-estimated time due to having to create the config file and understand where all data is coming from and in what format</w:t>
            </w:r>
          </w:p>
        </w:tc>
        <w:tc>
          <w:tcPr>
            <w:tcW w:w="1289" w:type="dxa"/>
          </w:tcPr>
          <w:p w14:paraId="73E1C48C" w14:textId="432451DA" w:rsidR="00ED6E4B" w:rsidRPr="00211D8B" w:rsidRDefault="00ED6E4B">
            <w:pPr>
              <w:rPr>
                <w:rFonts w:cstheme="minorHAnsi"/>
                <w:iCs/>
                <w:color w:val="767171" w:themeColor="background2" w:themeShade="80"/>
              </w:rPr>
            </w:pPr>
            <w:r>
              <w:rPr>
                <w:rFonts w:cstheme="minorHAnsi"/>
                <w:iCs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5037CF98" w14:textId="6364FFBF" w:rsidR="00ED6E4B" w:rsidRPr="00ED6E4B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14536B43" w14:textId="0823CE11" w:rsidTr="006A6ABF">
        <w:tc>
          <w:tcPr>
            <w:tcW w:w="1495" w:type="dxa"/>
          </w:tcPr>
          <w:p w14:paraId="58F4F661" w14:textId="27FFB15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FR-HP03</w:t>
            </w:r>
          </w:p>
        </w:tc>
        <w:tc>
          <w:tcPr>
            <w:tcW w:w="1687" w:type="dxa"/>
          </w:tcPr>
          <w:p w14:paraId="489CDCBA" w14:textId="59A1AF9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Parser</w:t>
            </w:r>
          </w:p>
        </w:tc>
        <w:tc>
          <w:tcPr>
            <w:tcW w:w="1342" w:type="dxa"/>
          </w:tcPr>
          <w:p w14:paraId="44CC9E37" w14:textId="35710B4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78DE8B3A" w14:textId="3362D65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0C903BD1" w14:textId="5D2B9541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6583E2DF" w14:textId="20790D4E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60A51F77" w14:textId="5F003BF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5C2C8376" w14:textId="39B50866" w:rsidTr="006A6ABF">
        <w:tc>
          <w:tcPr>
            <w:tcW w:w="1495" w:type="dxa"/>
          </w:tcPr>
          <w:p w14:paraId="5F46B4DE" w14:textId="734946BC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FR-HP10</w:t>
            </w:r>
          </w:p>
        </w:tc>
        <w:tc>
          <w:tcPr>
            <w:tcW w:w="1687" w:type="dxa"/>
          </w:tcPr>
          <w:p w14:paraId="36958616" w14:textId="3905698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Create Config File Generator</w:t>
            </w:r>
          </w:p>
        </w:tc>
        <w:tc>
          <w:tcPr>
            <w:tcW w:w="1342" w:type="dxa"/>
          </w:tcPr>
          <w:p w14:paraId="2145C0E0" w14:textId="00124EA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C0524C6" w14:textId="43135F8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3C6079C6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B942AB0" w14:textId="3D8D5F45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711007AB" w14:textId="738CA751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6</w:t>
            </w:r>
          </w:p>
        </w:tc>
      </w:tr>
      <w:tr w:rsidR="00A00A2B" w:rsidRPr="00E75D42" w14:paraId="59AB278D" w14:textId="0F032A6D" w:rsidTr="006A6ABF">
        <w:tc>
          <w:tcPr>
            <w:tcW w:w="1495" w:type="dxa"/>
          </w:tcPr>
          <w:p w14:paraId="32BC1A3D" w14:textId="2E03734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687" w:type="dxa"/>
          </w:tcPr>
          <w:p w14:paraId="75475DDD" w14:textId="61A732F3" w:rsidR="00ED6E4B" w:rsidRPr="00B40718" w:rsidRDefault="00ED6E4B" w:rsidP="00E75D4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Make Class Skeletons for GPP and RECO</w:t>
            </w:r>
          </w:p>
        </w:tc>
        <w:tc>
          <w:tcPr>
            <w:tcW w:w="1342" w:type="dxa"/>
          </w:tcPr>
          <w:p w14:paraId="4DE8E0F8" w14:textId="4FB9A4A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A0B6355" w14:textId="13C27D96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14</w:t>
            </w:r>
          </w:p>
        </w:tc>
        <w:tc>
          <w:tcPr>
            <w:tcW w:w="1457" w:type="dxa"/>
          </w:tcPr>
          <w:p w14:paraId="21EE9A88" w14:textId="5701FDD4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  <w:r w:rsidRPr="00117F95">
              <w:rPr>
                <w:rFonts w:cstheme="minorHAnsi"/>
                <w:i/>
                <w:color w:val="767171" w:themeColor="background2" w:themeShade="80"/>
              </w:rPr>
              <w:t>Not in Requirements Doc</w:t>
            </w:r>
          </w:p>
        </w:tc>
        <w:tc>
          <w:tcPr>
            <w:tcW w:w="1289" w:type="dxa"/>
          </w:tcPr>
          <w:p w14:paraId="14E4FBC7" w14:textId="1E68FA25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077F6274" w14:textId="3C510D9F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3</w:t>
            </w:r>
          </w:p>
        </w:tc>
      </w:tr>
      <w:tr w:rsidR="00A00A2B" w:rsidRPr="00E75D42" w14:paraId="2DDF97CF" w14:textId="3CF0C13A" w:rsidTr="006A6ABF">
        <w:tc>
          <w:tcPr>
            <w:tcW w:w="1495" w:type="dxa"/>
          </w:tcPr>
          <w:p w14:paraId="16192564" w14:textId="253DB47E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FR-HP01</w:t>
            </w:r>
          </w:p>
        </w:tc>
        <w:tc>
          <w:tcPr>
            <w:tcW w:w="1687" w:type="dxa"/>
          </w:tcPr>
          <w:p w14:paraId="5DBC26A6" w14:textId="3E33CA84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dominant PFT for each tower site</w:t>
            </w:r>
          </w:p>
        </w:tc>
        <w:tc>
          <w:tcPr>
            <w:tcW w:w="1342" w:type="dxa"/>
          </w:tcPr>
          <w:p w14:paraId="1623866C" w14:textId="3E1312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BE8A816" w14:textId="7CADE63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7</w:t>
            </w:r>
          </w:p>
        </w:tc>
        <w:tc>
          <w:tcPr>
            <w:tcW w:w="1457" w:type="dxa"/>
          </w:tcPr>
          <w:p w14:paraId="57853F70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0621BC55" w14:textId="2322A00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7B3193AD" w14:textId="02617E0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095B3866" w14:textId="37FB4A3C" w:rsidTr="006A6ABF">
        <w:tc>
          <w:tcPr>
            <w:tcW w:w="1495" w:type="dxa"/>
          </w:tcPr>
          <w:p w14:paraId="75CFBE28" w14:textId="52391AA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FR-HP04</w:t>
            </w:r>
          </w:p>
        </w:tc>
        <w:tc>
          <w:tcPr>
            <w:tcW w:w="1687" w:type="dxa"/>
          </w:tcPr>
          <w:p w14:paraId="3DBEFC31" w14:textId="55983A6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Functionality to choose 1 PFT at a time</w:t>
            </w:r>
          </w:p>
        </w:tc>
        <w:tc>
          <w:tcPr>
            <w:tcW w:w="1342" w:type="dxa"/>
          </w:tcPr>
          <w:p w14:paraId="62DDC0C9" w14:textId="50FA6E9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7039C8D1" w14:textId="29ADB8B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73D9E60B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380F8BE9" w14:textId="5F4FD17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3E5BB956" w14:textId="627D5CF4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1.5</w:t>
            </w:r>
          </w:p>
        </w:tc>
      </w:tr>
      <w:tr w:rsidR="00A00A2B" w:rsidRPr="00E75D42" w14:paraId="2793DCC9" w14:textId="5FE1F467" w:rsidTr="006A6ABF">
        <w:tc>
          <w:tcPr>
            <w:tcW w:w="1495" w:type="dxa"/>
          </w:tcPr>
          <w:p w14:paraId="0B8F5309" w14:textId="0E26ADF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FR-HP06</w:t>
            </w:r>
          </w:p>
        </w:tc>
        <w:tc>
          <w:tcPr>
            <w:tcW w:w="1687" w:type="dxa"/>
          </w:tcPr>
          <w:p w14:paraId="147139AB" w14:textId="7871B30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User chooses which outliers </w:t>
            </w: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to optimizing GPP and RECO</w:t>
            </w:r>
          </w:p>
        </w:tc>
        <w:tc>
          <w:tcPr>
            <w:tcW w:w="1342" w:type="dxa"/>
          </w:tcPr>
          <w:p w14:paraId="56BE0DD7" w14:textId="60A60C4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Lucas</w:t>
            </w:r>
          </w:p>
        </w:tc>
        <w:tc>
          <w:tcPr>
            <w:tcW w:w="1197" w:type="dxa"/>
          </w:tcPr>
          <w:p w14:paraId="5425DE33" w14:textId="16A231D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6</w:t>
            </w:r>
          </w:p>
        </w:tc>
        <w:tc>
          <w:tcPr>
            <w:tcW w:w="1457" w:type="dxa"/>
          </w:tcPr>
          <w:p w14:paraId="4BCA3659" w14:textId="77777777" w:rsidR="00ED6E4B" w:rsidRPr="00117F95" w:rsidRDefault="00ED6E4B">
            <w:pPr>
              <w:rPr>
                <w:rFonts w:cstheme="minorHAnsi"/>
                <w:i/>
                <w:color w:val="767171" w:themeColor="background2" w:themeShade="80"/>
              </w:rPr>
            </w:pPr>
          </w:p>
        </w:tc>
        <w:tc>
          <w:tcPr>
            <w:tcW w:w="1289" w:type="dxa"/>
          </w:tcPr>
          <w:p w14:paraId="43A17206" w14:textId="624DFB7C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Yes</w:t>
            </w:r>
          </w:p>
        </w:tc>
        <w:tc>
          <w:tcPr>
            <w:tcW w:w="883" w:type="dxa"/>
          </w:tcPr>
          <w:p w14:paraId="7A69FD4A" w14:textId="64B5BBDB" w:rsidR="00ED6E4B" w:rsidRPr="00ED6E4B" w:rsidRDefault="000D795B">
            <w:pPr>
              <w:rPr>
                <w:rFonts w:cstheme="minorHAnsi"/>
                <w:i/>
                <w:color w:val="767171" w:themeColor="background2" w:themeShade="80"/>
              </w:rPr>
            </w:pPr>
            <w:r>
              <w:rPr>
                <w:rFonts w:cstheme="minorHAnsi"/>
                <w:i/>
                <w:color w:val="767171" w:themeColor="background2" w:themeShade="80"/>
              </w:rPr>
              <w:t>5</w:t>
            </w:r>
          </w:p>
        </w:tc>
      </w:tr>
      <w:tr w:rsidR="00A00A2B" w:rsidRPr="00E75D42" w14:paraId="0E7048BD" w14:textId="4F26F2F9" w:rsidTr="006A6ABF">
        <w:tc>
          <w:tcPr>
            <w:tcW w:w="1495" w:type="dxa"/>
          </w:tcPr>
          <w:p w14:paraId="6E89C66F" w14:textId="78F3259B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687" w:type="dxa"/>
          </w:tcPr>
          <w:p w14:paraId="368E921A" w14:textId="22F6B37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1687BA00" w14:textId="6D4F44A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FF76192" w14:textId="1508A60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00671A80" w14:textId="07D58C8C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51A13D30" w14:textId="77777777" w:rsidR="00ED6E4B" w:rsidRP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883" w:type="dxa"/>
          </w:tcPr>
          <w:p w14:paraId="2444144C" w14:textId="77777777" w:rsidR="00ED6E4B" w:rsidRPr="00ED6E4B" w:rsidRDefault="00ED6E4B">
            <w:pPr>
              <w:rPr>
                <w:rFonts w:cstheme="minorHAnsi"/>
                <w:i/>
              </w:rPr>
            </w:pPr>
          </w:p>
        </w:tc>
      </w:tr>
      <w:tr w:rsidR="00A00A2B" w:rsidRPr="00E75D42" w14:paraId="716E4035" w14:textId="62CB7948" w:rsidTr="006A6ABF">
        <w:tc>
          <w:tcPr>
            <w:tcW w:w="1495" w:type="dxa"/>
          </w:tcPr>
          <w:p w14:paraId="0199FAD3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FR-MP01/</w:t>
            </w:r>
          </w:p>
          <w:p w14:paraId="3967F363" w14:textId="660FA78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 xml:space="preserve"> FR-MP05</w:t>
            </w:r>
          </w:p>
        </w:tc>
        <w:tc>
          <w:tcPr>
            <w:tcW w:w="1687" w:type="dxa"/>
          </w:tcPr>
          <w:p w14:paraId="63F0E498" w14:textId="2219E13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area percentage for each PFT for each site and compile ancillary info</w:t>
            </w:r>
          </w:p>
        </w:tc>
        <w:tc>
          <w:tcPr>
            <w:tcW w:w="1342" w:type="dxa"/>
          </w:tcPr>
          <w:p w14:paraId="2B7E8DEF" w14:textId="39738BE5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3117E730" w14:textId="20CAB38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D0CDC59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FE5767E" w14:textId="18BC60DA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32F8988C" w14:textId="0DDC46FE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5</w:t>
            </w:r>
          </w:p>
        </w:tc>
      </w:tr>
      <w:tr w:rsidR="00A00A2B" w:rsidRPr="00E75D42" w14:paraId="4E069369" w14:textId="06010117" w:rsidTr="006A6ABF">
        <w:tc>
          <w:tcPr>
            <w:tcW w:w="1495" w:type="dxa"/>
          </w:tcPr>
          <w:p w14:paraId="6A6B2CA5" w14:textId="1614D28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FR-MP03</w:t>
            </w:r>
          </w:p>
        </w:tc>
        <w:tc>
          <w:tcPr>
            <w:tcW w:w="1687" w:type="dxa"/>
          </w:tcPr>
          <w:p w14:paraId="2C9C9EB1" w14:textId="73767308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time series variable to user configurable period</w:t>
            </w:r>
          </w:p>
        </w:tc>
        <w:tc>
          <w:tcPr>
            <w:tcW w:w="1342" w:type="dxa"/>
          </w:tcPr>
          <w:p w14:paraId="0F80C398" w14:textId="3A66F8A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9DC6925" w14:textId="62CEBC2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7BAA2DB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5EEEDA7" w14:textId="780238A0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6F9374BE" w14:textId="08435939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A00A2B" w:rsidRPr="00E75D42" w14:paraId="26B1BE93" w14:textId="06F28F5E" w:rsidTr="006A6ABF">
        <w:tc>
          <w:tcPr>
            <w:tcW w:w="1495" w:type="dxa"/>
          </w:tcPr>
          <w:p w14:paraId="11793184" w14:textId="7777777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FR-MP02/</w:t>
            </w:r>
          </w:p>
          <w:p w14:paraId="3811E2E6" w14:textId="2480BA7F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FR-MP07</w:t>
            </w:r>
          </w:p>
        </w:tc>
        <w:tc>
          <w:tcPr>
            <w:tcW w:w="1687" w:type="dxa"/>
          </w:tcPr>
          <w:p w14:paraId="213A5691" w14:textId="7097C06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historical data for each PFT (table) and report average data for PFT each day of year</w:t>
            </w:r>
          </w:p>
        </w:tc>
        <w:tc>
          <w:tcPr>
            <w:tcW w:w="1342" w:type="dxa"/>
          </w:tcPr>
          <w:p w14:paraId="5617B751" w14:textId="4A773173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66E07291" w14:textId="5E35392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4B982434" w14:textId="77777777" w:rsidR="00ED6E4B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04F66175" w14:textId="00BEB3CA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2272C3D2" w14:textId="2F04076D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2</w:t>
            </w:r>
          </w:p>
        </w:tc>
      </w:tr>
      <w:tr w:rsidR="00A00A2B" w:rsidRPr="00E75D42" w14:paraId="4AB9CD77" w14:textId="27CF0B62" w:rsidTr="006A6ABF">
        <w:tc>
          <w:tcPr>
            <w:tcW w:w="1495" w:type="dxa"/>
          </w:tcPr>
          <w:p w14:paraId="04A342E5" w14:textId="0AFBF249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FR-MP04</w:t>
            </w:r>
          </w:p>
        </w:tc>
        <w:tc>
          <w:tcPr>
            <w:tcW w:w="1687" w:type="dxa"/>
          </w:tcPr>
          <w:p w14:paraId="064A10EF" w14:textId="6B1FC307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Subset meterological and reference input to dominant PFT</w:t>
            </w:r>
          </w:p>
        </w:tc>
        <w:tc>
          <w:tcPr>
            <w:tcW w:w="1342" w:type="dxa"/>
          </w:tcPr>
          <w:p w14:paraId="62786045" w14:textId="59B6486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F1212FC" w14:textId="4104EBFD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2</w:t>
            </w:r>
          </w:p>
        </w:tc>
        <w:tc>
          <w:tcPr>
            <w:tcW w:w="1457" w:type="dxa"/>
          </w:tcPr>
          <w:p w14:paraId="336F2A62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1D2439AB" w14:textId="524B9B77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4CF47C01" w14:textId="2882F23B" w:rsidR="00ED6E4B" w:rsidRPr="00ED6E4B" w:rsidRDefault="000D795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1.5</w:t>
            </w:r>
          </w:p>
        </w:tc>
      </w:tr>
      <w:tr w:rsidR="00A00A2B" w:rsidRPr="00E75D42" w14:paraId="2628FA74" w14:textId="5A45FE30" w:rsidTr="006A6ABF">
        <w:tc>
          <w:tcPr>
            <w:tcW w:w="1495" w:type="dxa"/>
          </w:tcPr>
          <w:p w14:paraId="550C1C3B" w14:textId="6049C41A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FR-MP06</w:t>
            </w:r>
          </w:p>
        </w:tc>
        <w:tc>
          <w:tcPr>
            <w:tcW w:w="1687" w:type="dxa"/>
          </w:tcPr>
          <w:p w14:paraId="4CA3E0A5" w14:textId="04758811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Compile all data for updated BPLUT</w:t>
            </w:r>
          </w:p>
        </w:tc>
        <w:tc>
          <w:tcPr>
            <w:tcW w:w="1342" w:type="dxa"/>
          </w:tcPr>
          <w:p w14:paraId="45EDF248" w14:textId="0411B9E2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547493EA" w14:textId="3714D530" w:rsidR="00ED6E4B" w:rsidRPr="00B40718" w:rsidRDefault="00ED6E4B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175B5718" w14:textId="77777777" w:rsidR="00ED6E4B" w:rsidRPr="00117F95" w:rsidRDefault="00ED6E4B">
            <w:pPr>
              <w:rPr>
                <w:rFonts w:cstheme="minorHAnsi"/>
                <w:i/>
              </w:rPr>
            </w:pPr>
          </w:p>
        </w:tc>
        <w:tc>
          <w:tcPr>
            <w:tcW w:w="1289" w:type="dxa"/>
          </w:tcPr>
          <w:p w14:paraId="4F15A52F" w14:textId="4C51EA40" w:rsidR="00ED6E4B" w:rsidRPr="00ED6E4B" w:rsidRDefault="00ED6E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Yes</w:t>
            </w:r>
          </w:p>
        </w:tc>
        <w:tc>
          <w:tcPr>
            <w:tcW w:w="883" w:type="dxa"/>
          </w:tcPr>
          <w:p w14:paraId="4A3570BF" w14:textId="481B314E" w:rsidR="00ED6E4B" w:rsidRPr="00ED6E4B" w:rsidRDefault="00ED6E4B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4</w:t>
            </w:r>
          </w:p>
        </w:tc>
      </w:tr>
      <w:tr w:rsidR="00A00A2B" w:rsidRPr="00E75D42" w14:paraId="267923D3" w14:textId="7F332C25" w:rsidTr="006A6ABF">
        <w:tc>
          <w:tcPr>
            <w:tcW w:w="1495" w:type="dxa"/>
          </w:tcPr>
          <w:p w14:paraId="0D1CF99A" w14:textId="008AB966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FR-HP11</w:t>
            </w:r>
          </w:p>
        </w:tc>
        <w:tc>
          <w:tcPr>
            <w:tcW w:w="1687" w:type="dxa"/>
          </w:tcPr>
          <w:p w14:paraId="2BA04B09" w14:textId="64F74070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Calculate flux tower weights (some towers in same 9km)</w:t>
            </w:r>
          </w:p>
        </w:tc>
        <w:tc>
          <w:tcPr>
            <w:tcW w:w="1342" w:type="dxa"/>
          </w:tcPr>
          <w:p w14:paraId="3F6B53B0" w14:textId="7C70065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Mark</w:t>
            </w:r>
          </w:p>
        </w:tc>
        <w:tc>
          <w:tcPr>
            <w:tcW w:w="1197" w:type="dxa"/>
          </w:tcPr>
          <w:p w14:paraId="1376625A" w14:textId="70B0345C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5</w:t>
            </w:r>
          </w:p>
        </w:tc>
        <w:tc>
          <w:tcPr>
            <w:tcW w:w="1457" w:type="dxa"/>
          </w:tcPr>
          <w:p w14:paraId="33A40246" w14:textId="7777777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Work with Max</w:t>
            </w:r>
          </w:p>
          <w:p w14:paraId="09F1C7C6" w14:textId="7777777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</w:p>
          <w:p w14:paraId="3FA7E140" w14:textId="48B989D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Meeting with Arthur to discus</w:t>
            </w:r>
            <w:r w:rsidR="003E064E">
              <w:rPr>
                <w:rFonts w:cstheme="minorHAnsi"/>
                <w:i/>
                <w:color w:val="FF0000"/>
              </w:rPr>
              <w:t xml:space="preserve">s the </w:t>
            </w:r>
            <w:r w:rsidRPr="00211D8B">
              <w:rPr>
                <w:rFonts w:cstheme="minorHAnsi"/>
                <w:i/>
                <w:color w:val="FF0000"/>
              </w:rPr>
              <w:t xml:space="preserve">package used to help determine </w:t>
            </w:r>
            <w:r w:rsidR="003E064E">
              <w:rPr>
                <w:rFonts w:cstheme="minorHAnsi"/>
                <w:i/>
                <w:color w:val="FF0000"/>
              </w:rPr>
              <w:t>the weights from coordinate, as</w:t>
            </w:r>
            <w:r w:rsidRPr="00211D8B">
              <w:rPr>
                <w:rFonts w:cstheme="minorHAnsi"/>
                <w:i/>
                <w:color w:val="FF0000"/>
              </w:rPr>
              <w:t xml:space="preserve"> </w:t>
            </w:r>
            <w:r w:rsidR="003E064E">
              <w:rPr>
                <w:rFonts w:cstheme="minorHAnsi"/>
                <w:i/>
                <w:color w:val="FF0000"/>
              </w:rPr>
              <w:t>it is</w:t>
            </w:r>
            <w:r w:rsidRPr="00211D8B">
              <w:rPr>
                <w:rFonts w:cstheme="minorHAnsi"/>
                <w:i/>
                <w:color w:val="FF0000"/>
              </w:rPr>
              <w:t xml:space="preserve"> quite co</w:t>
            </w:r>
            <w:r w:rsidR="003E064E">
              <w:rPr>
                <w:rFonts w:cstheme="minorHAnsi"/>
                <w:i/>
                <w:color w:val="FF0000"/>
              </w:rPr>
              <w:t>mplex and hard to find good examples</w:t>
            </w:r>
          </w:p>
        </w:tc>
        <w:tc>
          <w:tcPr>
            <w:tcW w:w="1289" w:type="dxa"/>
          </w:tcPr>
          <w:p w14:paraId="149DF1D6" w14:textId="3F67EB14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NO</w:t>
            </w:r>
          </w:p>
        </w:tc>
        <w:tc>
          <w:tcPr>
            <w:tcW w:w="883" w:type="dxa"/>
          </w:tcPr>
          <w:p w14:paraId="693182B2" w14:textId="43517447" w:rsidR="00ED6E4B" w:rsidRPr="00211D8B" w:rsidRDefault="00ED6E4B" w:rsidP="00ED6E4B">
            <w:pPr>
              <w:rPr>
                <w:rFonts w:cstheme="minorHAnsi"/>
                <w:i/>
                <w:color w:val="FF0000"/>
              </w:rPr>
            </w:pPr>
            <w:r w:rsidRPr="00211D8B">
              <w:rPr>
                <w:rFonts w:cstheme="minorHAnsi"/>
                <w:i/>
                <w:color w:val="FF0000"/>
              </w:rPr>
              <w:t>8</w:t>
            </w:r>
          </w:p>
        </w:tc>
      </w:tr>
      <w:tr w:rsidR="00A00A2B" w:rsidRPr="00E75D42" w14:paraId="2670B073" w14:textId="77777777" w:rsidTr="006A6ABF">
        <w:tc>
          <w:tcPr>
            <w:tcW w:w="1495" w:type="dxa"/>
          </w:tcPr>
          <w:p w14:paraId="3F7AA0ED" w14:textId="77777777" w:rsidR="00913BD1" w:rsidRPr="00D23599" w:rsidRDefault="00C07A2D" w:rsidP="00ED6E4B">
            <w:pPr>
              <w:rPr>
                <w:rFonts w:cstheme="minorHAnsi"/>
                <w:iCs/>
              </w:rPr>
            </w:pPr>
            <w:r w:rsidRPr="00D23599">
              <w:rPr>
                <w:rFonts w:cstheme="minorHAnsi"/>
                <w:iCs/>
              </w:rPr>
              <w:lastRenderedPageBreak/>
              <w:t>Total Hours for Phase 1:</w:t>
            </w:r>
          </w:p>
          <w:p w14:paraId="6311EB18" w14:textId="3CE88672" w:rsidR="00C07A2D" w:rsidRPr="00D23599" w:rsidRDefault="00C07A2D" w:rsidP="00ED6E4B">
            <w:pPr>
              <w:rPr>
                <w:rFonts w:cstheme="minorHAnsi"/>
                <w:iCs/>
              </w:rPr>
            </w:pPr>
          </w:p>
        </w:tc>
        <w:tc>
          <w:tcPr>
            <w:tcW w:w="1687" w:type="dxa"/>
          </w:tcPr>
          <w:p w14:paraId="4174D228" w14:textId="2899BE95" w:rsidR="00913BD1" w:rsidRPr="00D23599" w:rsidRDefault="00E016EF" w:rsidP="00ED6E4B">
            <w:pPr>
              <w:rPr>
                <w:rFonts w:cstheme="minorHAnsi"/>
                <w:iCs/>
              </w:rPr>
            </w:pPr>
            <w:r w:rsidRPr="00D23599">
              <w:rPr>
                <w:rFonts w:cstheme="minorHAnsi"/>
                <w:iCs/>
              </w:rPr>
              <w:t>55 hours</w:t>
            </w:r>
          </w:p>
        </w:tc>
        <w:tc>
          <w:tcPr>
            <w:tcW w:w="1342" w:type="dxa"/>
          </w:tcPr>
          <w:p w14:paraId="39AF2B96" w14:textId="77777777" w:rsidR="00913BD1" w:rsidRPr="00211D8B" w:rsidRDefault="00913BD1" w:rsidP="00ED6E4B">
            <w:pPr>
              <w:rPr>
                <w:rFonts w:cstheme="minorHAnsi"/>
                <w:iCs/>
                <w:color w:val="FF0000"/>
              </w:rPr>
            </w:pPr>
          </w:p>
        </w:tc>
        <w:tc>
          <w:tcPr>
            <w:tcW w:w="1197" w:type="dxa"/>
          </w:tcPr>
          <w:p w14:paraId="1027F848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1457" w:type="dxa"/>
          </w:tcPr>
          <w:p w14:paraId="686C8D03" w14:textId="77777777" w:rsidR="00913BD1" w:rsidRPr="00913BD1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1289" w:type="dxa"/>
          </w:tcPr>
          <w:p w14:paraId="276AA866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  <w:tc>
          <w:tcPr>
            <w:tcW w:w="883" w:type="dxa"/>
          </w:tcPr>
          <w:p w14:paraId="41CB11A5" w14:textId="77777777" w:rsidR="00913BD1" w:rsidRPr="00C07A2D" w:rsidRDefault="00913BD1" w:rsidP="00ED6E4B">
            <w:pPr>
              <w:rPr>
                <w:rFonts w:cstheme="minorHAnsi"/>
                <w:i/>
                <w:color w:val="FF0000"/>
              </w:rPr>
            </w:pPr>
          </w:p>
        </w:tc>
      </w:tr>
      <w:tr w:rsidR="00A00A2B" w:rsidRPr="005F5D05" w14:paraId="4AF36355" w14:textId="2B6FDF3A" w:rsidTr="006A6ABF">
        <w:tc>
          <w:tcPr>
            <w:tcW w:w="1495" w:type="dxa"/>
            <w:shd w:val="clear" w:color="auto" w:fill="BDD6EE" w:themeFill="accent1" w:themeFillTint="66"/>
          </w:tcPr>
          <w:p w14:paraId="10602BC0" w14:textId="77777777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>Phase 2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2/21</w:t>
            </w:r>
            <w:r w:rsidRPr="005F5D05">
              <w:rPr>
                <w:b/>
              </w:rPr>
              <w:t>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547B0CE9" w14:textId="29ED5294" w:rsidR="00ED6E4B" w:rsidRPr="005F5D05" w:rsidRDefault="00ED6E4B" w:rsidP="00ED6E4B">
            <w:pPr>
              <w:rPr>
                <w:b/>
              </w:rPr>
            </w:pPr>
            <w:r>
              <w:rPr>
                <w:b/>
              </w:rPr>
              <w:t xml:space="preserve"> Green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0FAB2E46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351AEEEC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654CB61D" w14:textId="77777777" w:rsidR="00ED6E4B" w:rsidRPr="005F5D05" w:rsidRDefault="00ED6E4B" w:rsidP="00ED6E4B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3A777527" w14:textId="64D38F50" w:rsidR="00ED6E4B" w:rsidRPr="00ED6E4B" w:rsidRDefault="00055737" w:rsidP="00ED6E4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Completed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14:paraId="7DD37182" w14:textId="02E7D8A7" w:rsidR="00ED6E4B" w:rsidRPr="00ED6E4B" w:rsidRDefault="00055737" w:rsidP="00ED6E4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Actual Time</w:t>
            </w:r>
          </w:p>
        </w:tc>
      </w:tr>
      <w:tr w:rsidR="00A00A2B" w:rsidRPr="005F5D05" w14:paraId="4956F5D1" w14:textId="77777777" w:rsidTr="006A6ABF">
        <w:tc>
          <w:tcPr>
            <w:tcW w:w="1495" w:type="dxa"/>
            <w:shd w:val="clear" w:color="auto" w:fill="BDD6EE" w:themeFill="accent1" w:themeFillTint="66"/>
          </w:tcPr>
          <w:p w14:paraId="11CB36DF" w14:textId="0648A1DC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FR-HP11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3C04D657" w14:textId="2B762E05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Calculate flux tower weights (some towers in same 9km)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209F8C78" w14:textId="6FD03906" w:rsidR="00B03602" w:rsidRPr="00A00A2B" w:rsidRDefault="00B03602" w:rsidP="00B03602">
            <w:pPr>
              <w:rPr>
                <w:b/>
                <w:i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Mark</w:t>
            </w:r>
          </w:p>
        </w:tc>
        <w:tc>
          <w:tcPr>
            <w:tcW w:w="1197" w:type="dxa"/>
            <w:shd w:val="clear" w:color="auto" w:fill="BDD6EE" w:themeFill="accent1" w:themeFillTint="66"/>
          </w:tcPr>
          <w:p w14:paraId="23DC884D" w14:textId="5ED4A469" w:rsidR="00B03602" w:rsidRPr="00211D8B" w:rsidRDefault="00B03602" w:rsidP="00B03602">
            <w:pPr>
              <w:rPr>
                <w:bCs/>
                <w:i/>
              </w:rPr>
            </w:pPr>
            <w:r w:rsidRPr="00211D8B">
              <w:rPr>
                <w:bCs/>
                <w:i/>
              </w:rPr>
              <w:t>2-3</w:t>
            </w:r>
          </w:p>
        </w:tc>
        <w:tc>
          <w:tcPr>
            <w:tcW w:w="1457" w:type="dxa"/>
            <w:shd w:val="clear" w:color="auto" w:fill="BDD6EE" w:themeFill="accent1" w:themeFillTint="66"/>
          </w:tcPr>
          <w:p w14:paraId="5E65A7FF" w14:textId="46208C86" w:rsidR="00B03602" w:rsidRPr="00A00A2B" w:rsidRDefault="00B03602" w:rsidP="00B03602">
            <w:pPr>
              <w:rPr>
                <w:b/>
                <w:color w:val="00B050"/>
              </w:rPr>
            </w:pPr>
            <w:r w:rsidRPr="00A00A2B">
              <w:rPr>
                <w:rFonts w:cstheme="minorHAnsi"/>
                <w:i/>
                <w:color w:val="00B050"/>
              </w:rPr>
              <w:t>From Phase 1</w:t>
            </w:r>
          </w:p>
        </w:tc>
        <w:tc>
          <w:tcPr>
            <w:tcW w:w="1289" w:type="dxa"/>
            <w:shd w:val="clear" w:color="auto" w:fill="BDD6EE" w:themeFill="accent1" w:themeFillTint="66"/>
          </w:tcPr>
          <w:p w14:paraId="7CEABA0C" w14:textId="11EEFF01" w:rsidR="00B03602" w:rsidRPr="00211D8B" w:rsidRDefault="00055737" w:rsidP="00B03602">
            <w:pPr>
              <w:rPr>
                <w:rFonts w:cstheme="minorHAnsi"/>
                <w:bCs/>
                <w:i/>
                <w:iCs/>
              </w:rPr>
            </w:pPr>
            <w:r w:rsidRPr="00211D8B">
              <w:rPr>
                <w:rFonts w:cstheme="minorHAnsi"/>
                <w:bCs/>
                <w:i/>
                <w:iCs/>
              </w:rPr>
              <w:t>Yes</w:t>
            </w:r>
          </w:p>
        </w:tc>
        <w:tc>
          <w:tcPr>
            <w:tcW w:w="883" w:type="dxa"/>
            <w:shd w:val="clear" w:color="auto" w:fill="BDD6EE" w:themeFill="accent1" w:themeFillTint="66"/>
          </w:tcPr>
          <w:p w14:paraId="53F06B73" w14:textId="7B1A5BA6" w:rsidR="00B03602" w:rsidRPr="00211D8B" w:rsidRDefault="00A02DA8" w:rsidP="00B03602">
            <w:pPr>
              <w:rPr>
                <w:rFonts w:cstheme="minorHAnsi"/>
                <w:bCs/>
                <w:i/>
                <w:iCs/>
              </w:rPr>
            </w:pPr>
            <w:r>
              <w:rPr>
                <w:rFonts w:cstheme="minorHAnsi"/>
                <w:bCs/>
                <w:i/>
                <w:iCs/>
              </w:rPr>
              <w:t>5</w:t>
            </w:r>
          </w:p>
        </w:tc>
      </w:tr>
      <w:tr w:rsidR="00A00A2B" w14:paraId="1ADE692E" w14:textId="33B68655" w:rsidTr="006A6ABF">
        <w:tc>
          <w:tcPr>
            <w:tcW w:w="1495" w:type="dxa"/>
          </w:tcPr>
          <w:p w14:paraId="763683D3" w14:textId="3D28C642" w:rsidR="00B03602" w:rsidRPr="00B40718" w:rsidRDefault="00B03602" w:rsidP="00B03602">
            <w:pPr>
              <w:rPr>
                <w:color w:val="3B3838" w:themeColor="background2" w:themeShade="40"/>
              </w:rPr>
            </w:pPr>
            <w:r w:rsidRPr="00B40718">
              <w:rPr>
                <w:i/>
                <w:color w:val="3B3838" w:themeColor="background2" w:themeShade="40"/>
              </w:rPr>
              <w:t>FR-HP05</w:t>
            </w:r>
          </w:p>
        </w:tc>
        <w:tc>
          <w:tcPr>
            <w:tcW w:w="1687" w:type="dxa"/>
          </w:tcPr>
          <w:p w14:paraId="246C2E97" w14:textId="57A698C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Guide user through removing outliers in referenced GPP and RECO</w:t>
            </w:r>
          </w:p>
        </w:tc>
        <w:tc>
          <w:tcPr>
            <w:tcW w:w="1342" w:type="dxa"/>
          </w:tcPr>
          <w:p w14:paraId="7F80253C" w14:textId="267D86F7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54410EC" w14:textId="2CD4EC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4C96610" w14:textId="38AF7CB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F4A252B" w14:textId="72215BB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5A80D0F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B3BE7BB" w14:textId="4F724ED4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7C4C3953" w14:textId="0F77073D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753BAE61" w14:textId="13402C2D" w:rsidTr="006A6ABF">
        <w:tc>
          <w:tcPr>
            <w:tcW w:w="1495" w:type="dxa"/>
          </w:tcPr>
          <w:p w14:paraId="6175D96F" w14:textId="6DDEC02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FR-HP08</w:t>
            </w:r>
          </w:p>
        </w:tc>
        <w:tc>
          <w:tcPr>
            <w:tcW w:w="1687" w:type="dxa"/>
          </w:tcPr>
          <w:p w14:paraId="01235B5C" w14:textId="4E45D6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Specify numerical spin-up iterations</w:t>
            </w:r>
          </w:p>
        </w:tc>
        <w:tc>
          <w:tcPr>
            <w:tcW w:w="1342" w:type="dxa"/>
          </w:tcPr>
          <w:p w14:paraId="58548D3C" w14:textId="3F510B5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4747857" w14:textId="6FA5E33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6F5862D8" w14:textId="232C062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33989FB" w14:textId="077A068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3</w:t>
            </w:r>
          </w:p>
        </w:tc>
        <w:tc>
          <w:tcPr>
            <w:tcW w:w="1457" w:type="dxa"/>
          </w:tcPr>
          <w:p w14:paraId="116F4877" w14:textId="518F4FFB" w:rsidR="00B03602" w:rsidRPr="00117F95" w:rsidRDefault="00E016EF" w:rsidP="00B03602">
            <w:pPr>
              <w:rPr>
                <w:i/>
                <w:iCs/>
              </w:rPr>
            </w:pPr>
            <w:r>
              <w:rPr>
                <w:i/>
                <w:iCs/>
              </w:rPr>
              <w:t>Included work on CLI</w:t>
            </w:r>
          </w:p>
        </w:tc>
        <w:tc>
          <w:tcPr>
            <w:tcW w:w="1289" w:type="dxa"/>
          </w:tcPr>
          <w:p w14:paraId="787E26FC" w14:textId="70ABDEE0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FEB7A1D" w14:textId="0C923748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3F56839A" w14:textId="27B8741E" w:rsidTr="006A6ABF">
        <w:tc>
          <w:tcPr>
            <w:tcW w:w="1495" w:type="dxa"/>
          </w:tcPr>
          <w:p w14:paraId="30B3C9D7" w14:textId="6306EFC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FR-MP15</w:t>
            </w:r>
          </w:p>
        </w:tc>
        <w:tc>
          <w:tcPr>
            <w:tcW w:w="1687" w:type="dxa"/>
          </w:tcPr>
          <w:p w14:paraId="7C52FED0" w14:textId="4AC4A4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analytical and numerical model spin-ups</w:t>
            </w:r>
          </w:p>
        </w:tc>
        <w:tc>
          <w:tcPr>
            <w:tcW w:w="1342" w:type="dxa"/>
          </w:tcPr>
          <w:p w14:paraId="7CE3F74C" w14:textId="6AF4FD4D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7067D3B" w14:textId="38A29B7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251A1CFB" w14:textId="53A66BD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EFF0A16" w14:textId="4ACDE96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12</w:t>
            </w:r>
          </w:p>
        </w:tc>
        <w:tc>
          <w:tcPr>
            <w:tcW w:w="1457" w:type="dxa"/>
          </w:tcPr>
          <w:p w14:paraId="4932DD09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E49F19E" w14:textId="2731C4FC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6A4B649C" w14:textId="6F470423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6</w:t>
            </w:r>
          </w:p>
        </w:tc>
      </w:tr>
      <w:tr w:rsidR="00A00A2B" w14:paraId="2300745C" w14:textId="695F99F9" w:rsidTr="006A6ABF">
        <w:tc>
          <w:tcPr>
            <w:tcW w:w="1495" w:type="dxa"/>
          </w:tcPr>
          <w:p w14:paraId="3B05DE8A" w14:textId="66A4A72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687" w:type="dxa"/>
          </w:tcPr>
          <w:p w14:paraId="6B3735FD" w14:textId="30A141A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Prepare vectors of initial optimized params to iteratively change</w:t>
            </w:r>
          </w:p>
        </w:tc>
        <w:tc>
          <w:tcPr>
            <w:tcW w:w="1342" w:type="dxa"/>
          </w:tcPr>
          <w:p w14:paraId="530C62EF" w14:textId="3283A3C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01F0D4B" w14:textId="08F06A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1FBF42FF" w14:textId="7F2E8ACA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 </w:t>
            </w:r>
          </w:p>
          <w:p w14:paraId="024DBCC2" w14:textId="18DADF8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57" w:type="dxa"/>
          </w:tcPr>
          <w:p w14:paraId="7B4F0F07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0E6C3BD9" w14:textId="48B4CAE7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3A2D57A" w14:textId="3B5EC5B3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3</w:t>
            </w:r>
          </w:p>
        </w:tc>
      </w:tr>
      <w:tr w:rsidR="00A00A2B" w14:paraId="23F0A028" w14:textId="68E47200" w:rsidTr="006A6ABF">
        <w:tc>
          <w:tcPr>
            <w:tcW w:w="1495" w:type="dxa"/>
          </w:tcPr>
          <w:p w14:paraId="0D9DC570" w14:textId="574C34D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FR-HP07</w:t>
            </w:r>
          </w:p>
        </w:tc>
        <w:tc>
          <w:tcPr>
            <w:tcW w:w="1687" w:type="dxa"/>
          </w:tcPr>
          <w:p w14:paraId="78AC1973" w14:textId="4E448C1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GPP and RECO linear ramp functions</w:t>
            </w:r>
          </w:p>
        </w:tc>
        <w:tc>
          <w:tcPr>
            <w:tcW w:w="1342" w:type="dxa"/>
          </w:tcPr>
          <w:p w14:paraId="05D0EE86" w14:textId="378F5980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5940B8" w14:textId="520786F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1FA505C3" w14:textId="11694F8E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414BB11" w14:textId="4CD1974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57" w:type="dxa"/>
          </w:tcPr>
          <w:p w14:paraId="0A596E7E" w14:textId="543C7FFC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71C0E376" w14:textId="57AFAA42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EF64B2F" w14:textId="26FB96EB" w:rsidR="00B03602" w:rsidRPr="00ED6E4B" w:rsidRDefault="00A02DA8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12</w:t>
            </w:r>
          </w:p>
        </w:tc>
      </w:tr>
      <w:tr w:rsidR="00A00A2B" w14:paraId="7DC7DFC7" w14:textId="69AF141A" w:rsidTr="006A6ABF">
        <w:tc>
          <w:tcPr>
            <w:tcW w:w="1495" w:type="dxa"/>
          </w:tcPr>
          <w:p w14:paraId="2D728571" w14:textId="77777777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FR-MP12/</w:t>
            </w:r>
          </w:p>
          <w:p w14:paraId="06F2E76A" w14:textId="500AE5F6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FR-MP13</w:t>
            </w:r>
          </w:p>
        </w:tc>
        <w:tc>
          <w:tcPr>
            <w:tcW w:w="1687" w:type="dxa"/>
          </w:tcPr>
          <w:p w14:paraId="2FA47E36" w14:textId="1A435589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Calculate Cbar after optimization and plot Rh/Cbar vs TSOIL and SMSF</w:t>
            </w:r>
          </w:p>
        </w:tc>
        <w:tc>
          <w:tcPr>
            <w:tcW w:w="1342" w:type="dxa"/>
          </w:tcPr>
          <w:p w14:paraId="1FF340BE" w14:textId="101DBC1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48ABA01" w14:textId="0F2BD76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4B517615" w14:textId="5FC4F54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90E90C7" w14:textId="319F677A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14</w:t>
            </w:r>
          </w:p>
        </w:tc>
        <w:tc>
          <w:tcPr>
            <w:tcW w:w="1457" w:type="dxa"/>
          </w:tcPr>
          <w:p w14:paraId="6ED50904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16EDC116" w14:textId="2DFFD2D2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7CA314F7" w14:textId="3526F33A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10</w:t>
            </w:r>
          </w:p>
        </w:tc>
      </w:tr>
      <w:tr w:rsidR="00A00A2B" w14:paraId="286D6132" w14:textId="17683AAC" w:rsidTr="006A6ABF">
        <w:tc>
          <w:tcPr>
            <w:tcW w:w="1495" w:type="dxa"/>
          </w:tcPr>
          <w:p w14:paraId="5B5279CD" w14:textId="762EEB7E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FR-MP08</w:t>
            </w:r>
          </w:p>
        </w:tc>
        <w:tc>
          <w:tcPr>
            <w:tcW w:w="1687" w:type="dxa"/>
          </w:tcPr>
          <w:p w14:paraId="06179181" w14:textId="370F321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Display ramp functions and give option to save plots as file</w:t>
            </w:r>
          </w:p>
        </w:tc>
        <w:tc>
          <w:tcPr>
            <w:tcW w:w="1342" w:type="dxa"/>
          </w:tcPr>
          <w:p w14:paraId="6BC27262" w14:textId="220360FE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135C825" w14:textId="2DDF54BC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437ABA17" w14:textId="76ACB7D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74C1BD2" w14:textId="1DAAFB63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57" w:type="dxa"/>
          </w:tcPr>
          <w:p w14:paraId="5DD3FBBD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58E902A2" w14:textId="2274B22B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149FA48A" w14:textId="71E3DC48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A00A2B" w14:paraId="6F4B7CBF" w14:textId="4B78039F" w:rsidTr="006A6ABF">
        <w:tc>
          <w:tcPr>
            <w:tcW w:w="1495" w:type="dxa"/>
          </w:tcPr>
          <w:p w14:paraId="32398F53" w14:textId="0718C69B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FR-MP11</w:t>
            </w:r>
          </w:p>
        </w:tc>
        <w:tc>
          <w:tcPr>
            <w:tcW w:w="1687" w:type="dxa"/>
          </w:tcPr>
          <w:p w14:paraId="653C3A11" w14:textId="233A56A2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User edits Pk and Prh for RECO</w:t>
            </w:r>
          </w:p>
        </w:tc>
        <w:tc>
          <w:tcPr>
            <w:tcW w:w="1342" w:type="dxa"/>
          </w:tcPr>
          <w:p w14:paraId="6B285EAD" w14:textId="5B152BC3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528C92FD" w14:textId="7695EC2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5388D55D" w14:textId="563CB97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5EFD491" w14:textId="0891918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0CBAA4A8" w14:textId="32860382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4EE75D6D" w14:textId="393686DA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562FBB29" w14:textId="7BE02086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5</w:t>
            </w:r>
          </w:p>
        </w:tc>
      </w:tr>
      <w:tr w:rsidR="00A00A2B" w14:paraId="3626A962" w14:textId="002BE9EB" w:rsidTr="006A6ABF">
        <w:tc>
          <w:tcPr>
            <w:tcW w:w="1495" w:type="dxa"/>
          </w:tcPr>
          <w:p w14:paraId="0AF1C54A" w14:textId="5828EAB4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lastRenderedPageBreak/>
              <w:t>FR-LP01</w:t>
            </w:r>
          </w:p>
        </w:tc>
        <w:tc>
          <w:tcPr>
            <w:tcW w:w="1687" w:type="dxa"/>
          </w:tcPr>
          <w:p w14:paraId="782A70A3" w14:textId="34C0CFFC" w:rsidR="00B03602" w:rsidRPr="00B40718" w:rsidRDefault="00B03602" w:rsidP="00B03602">
            <w:pPr>
              <w:rPr>
                <w:rFonts w:cstheme="minorHAnsi"/>
                <w:i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color w:val="3B3838" w:themeColor="background2" w:themeShade="40"/>
              </w:rPr>
              <w:t>Remove negative values in annual GPP/RECO for each tower site</w:t>
            </w:r>
          </w:p>
        </w:tc>
        <w:tc>
          <w:tcPr>
            <w:tcW w:w="1342" w:type="dxa"/>
          </w:tcPr>
          <w:p w14:paraId="0F349A73" w14:textId="72A4246E" w:rsidR="00B03602" w:rsidRDefault="00B03602" w:rsidP="00B03602">
            <w:pPr>
              <w:rPr>
                <w:i/>
                <w:iCs/>
                <w:color w:val="000000" w:themeColor="text1"/>
              </w:rPr>
            </w:pPr>
          </w:p>
          <w:p w14:paraId="0F30055E" w14:textId="170CA57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52D15EE8" w14:textId="1E16891F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04AAD35" w14:textId="4532BFA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57" w:type="dxa"/>
          </w:tcPr>
          <w:p w14:paraId="0BE39DBA" w14:textId="40C25165" w:rsidR="00B03602" w:rsidRPr="00117F95" w:rsidRDefault="00E016EF" w:rsidP="00B03602">
            <w:pPr>
              <w:rPr>
                <w:i/>
                <w:iCs/>
              </w:rPr>
            </w:pPr>
            <w:r>
              <w:rPr>
                <w:i/>
                <w:iCs/>
              </w:rPr>
              <w:t>Included time worked on reviewing code</w:t>
            </w:r>
          </w:p>
        </w:tc>
        <w:tc>
          <w:tcPr>
            <w:tcW w:w="1289" w:type="dxa"/>
          </w:tcPr>
          <w:p w14:paraId="734A0C98" w14:textId="2B83B285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Yes</w:t>
            </w:r>
          </w:p>
        </w:tc>
        <w:tc>
          <w:tcPr>
            <w:tcW w:w="883" w:type="dxa"/>
          </w:tcPr>
          <w:p w14:paraId="2FB97D91" w14:textId="5B27C6E2" w:rsidR="00B03602" w:rsidRPr="00ED6E4B" w:rsidRDefault="00E016EF" w:rsidP="00B03602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7</w:t>
            </w:r>
          </w:p>
        </w:tc>
      </w:tr>
      <w:tr w:rsidR="00A00A2B" w14:paraId="0998767C" w14:textId="7A12E90F" w:rsidTr="006A6ABF">
        <w:tc>
          <w:tcPr>
            <w:tcW w:w="1495" w:type="dxa"/>
          </w:tcPr>
          <w:p w14:paraId="613CE3D7" w14:textId="0F180FC1" w:rsidR="00B03602" w:rsidRPr="00211D8B" w:rsidRDefault="009B6E1C" w:rsidP="00B03602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Total Hours for Phase 2:</w:t>
            </w:r>
          </w:p>
        </w:tc>
        <w:tc>
          <w:tcPr>
            <w:tcW w:w="1687" w:type="dxa"/>
          </w:tcPr>
          <w:p w14:paraId="77FD899E" w14:textId="6883A58C" w:rsidR="00B03602" w:rsidRPr="00B40718" w:rsidRDefault="00E016EF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65 hours</w:t>
            </w:r>
          </w:p>
        </w:tc>
        <w:tc>
          <w:tcPr>
            <w:tcW w:w="1342" w:type="dxa"/>
          </w:tcPr>
          <w:p w14:paraId="54955C6C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010775FA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1645AA06" w14:textId="77777777" w:rsidR="00B03602" w:rsidRPr="00117F95" w:rsidRDefault="00B03602" w:rsidP="00B03602">
            <w:pPr>
              <w:rPr>
                <w:i/>
                <w:iCs/>
              </w:rPr>
            </w:pPr>
          </w:p>
        </w:tc>
        <w:tc>
          <w:tcPr>
            <w:tcW w:w="1289" w:type="dxa"/>
          </w:tcPr>
          <w:p w14:paraId="68781111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  <w:tc>
          <w:tcPr>
            <w:tcW w:w="883" w:type="dxa"/>
          </w:tcPr>
          <w:p w14:paraId="4283D451" w14:textId="77777777" w:rsidR="00B03602" w:rsidRPr="00ED6E4B" w:rsidRDefault="00B03602" w:rsidP="00B03602">
            <w:pPr>
              <w:rPr>
                <w:rFonts w:cstheme="minorHAnsi"/>
                <w:i/>
                <w:iCs/>
              </w:rPr>
            </w:pPr>
          </w:p>
        </w:tc>
      </w:tr>
      <w:tr w:rsidR="00A00A2B" w:rsidRPr="005F5D05" w14:paraId="2E707930" w14:textId="5675089B" w:rsidTr="006A6ABF">
        <w:tc>
          <w:tcPr>
            <w:tcW w:w="1495" w:type="dxa"/>
            <w:shd w:val="clear" w:color="auto" w:fill="BDD6EE" w:themeFill="accent1" w:themeFillTint="66"/>
          </w:tcPr>
          <w:p w14:paraId="39062AE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3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3/13</w:t>
            </w:r>
            <w:r w:rsidRPr="005F5D05">
              <w:rPr>
                <w:b/>
              </w:rPr>
              <w:t>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3CA8DCC9" w14:textId="33C49684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Blue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352AECBA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4AC870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067E182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186CCF23" w14:textId="77777777" w:rsidR="00B03602" w:rsidRPr="00ED6E4B" w:rsidRDefault="00B03602" w:rsidP="00B03602">
            <w:pPr>
              <w:rPr>
                <w:rFonts w:cstheme="minorHAnsi"/>
                <w:b/>
              </w:rPr>
            </w:pPr>
          </w:p>
        </w:tc>
        <w:tc>
          <w:tcPr>
            <w:tcW w:w="883" w:type="dxa"/>
            <w:shd w:val="clear" w:color="auto" w:fill="BDD6EE" w:themeFill="accent1" w:themeFillTint="66"/>
          </w:tcPr>
          <w:p w14:paraId="62D812B3" w14:textId="77777777" w:rsidR="00B03602" w:rsidRPr="00ED6E4B" w:rsidRDefault="00B03602" w:rsidP="00B03602">
            <w:pPr>
              <w:rPr>
                <w:rFonts w:cstheme="minorHAnsi"/>
                <w:b/>
              </w:rPr>
            </w:pPr>
          </w:p>
        </w:tc>
      </w:tr>
      <w:tr w:rsidR="00A00A2B" w14:paraId="478D9204" w14:textId="1652488D" w:rsidTr="006A6ABF">
        <w:tc>
          <w:tcPr>
            <w:tcW w:w="1495" w:type="dxa"/>
          </w:tcPr>
          <w:p w14:paraId="2BE6000E" w14:textId="660F999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FR-HP09</w:t>
            </w:r>
          </w:p>
        </w:tc>
        <w:tc>
          <w:tcPr>
            <w:tcW w:w="1687" w:type="dxa"/>
          </w:tcPr>
          <w:p w14:paraId="319CD5DB" w14:textId="266F17F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Compute comprehensive validation and fit statistics</w:t>
            </w:r>
          </w:p>
        </w:tc>
        <w:tc>
          <w:tcPr>
            <w:tcW w:w="1342" w:type="dxa"/>
          </w:tcPr>
          <w:p w14:paraId="73671ED2" w14:textId="61973929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8C4F1F2" w14:textId="222D2F4E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0BB54349" w14:textId="0178BE0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682C460" w14:textId="43E2EBA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9</w:t>
            </w:r>
          </w:p>
        </w:tc>
        <w:tc>
          <w:tcPr>
            <w:tcW w:w="1457" w:type="dxa"/>
          </w:tcPr>
          <w:p w14:paraId="41B4938E" w14:textId="5F0DF20F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Too many incomplete prerequisite steps to complete task</w:t>
            </w:r>
          </w:p>
        </w:tc>
        <w:tc>
          <w:tcPr>
            <w:tcW w:w="1289" w:type="dxa"/>
          </w:tcPr>
          <w:p w14:paraId="0FC083B7" w14:textId="0314F749" w:rsidR="00B03602" w:rsidRPr="00ED6E4B" w:rsidRDefault="00AE533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No (see other tasks in N/A section)</w:t>
            </w:r>
          </w:p>
        </w:tc>
        <w:tc>
          <w:tcPr>
            <w:tcW w:w="883" w:type="dxa"/>
          </w:tcPr>
          <w:p w14:paraId="6DB615CC" w14:textId="478A2597" w:rsidR="00B03602" w:rsidRPr="00ED6E4B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0</w:t>
            </w:r>
          </w:p>
        </w:tc>
      </w:tr>
      <w:tr w:rsidR="00A00A2B" w14:paraId="6E7F15A9" w14:textId="7D6F255F" w:rsidTr="006A6ABF">
        <w:tc>
          <w:tcPr>
            <w:tcW w:w="1495" w:type="dxa"/>
          </w:tcPr>
          <w:p w14:paraId="1D277EB8" w14:textId="02F56058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FR-MP10</w:t>
            </w:r>
          </w:p>
        </w:tc>
        <w:tc>
          <w:tcPr>
            <w:tcW w:w="1687" w:type="dxa"/>
          </w:tcPr>
          <w:p w14:paraId="0F351577" w14:textId="4B40A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Report differences between new and old parameters after optimization</w:t>
            </w:r>
          </w:p>
        </w:tc>
        <w:tc>
          <w:tcPr>
            <w:tcW w:w="1342" w:type="dxa"/>
          </w:tcPr>
          <w:p w14:paraId="5BA208FC" w14:textId="101DD34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028527B0" w14:textId="4B40AD8A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2F625DD8" w14:textId="633E228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95039EB" w14:textId="4CF374E3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457" w:type="dxa"/>
          </w:tcPr>
          <w:p w14:paraId="25CAC1F2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9B5613F" w14:textId="2BC2794F" w:rsidR="00B03602" w:rsidRPr="00ED6E4B" w:rsidRDefault="00C8588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2BF9ADDE" w14:textId="35650C2E" w:rsidR="00B03602" w:rsidRPr="00ED6E4B" w:rsidRDefault="001470A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31C5BFF4" w14:textId="7878A278" w:rsidTr="006A6ABF">
        <w:tc>
          <w:tcPr>
            <w:tcW w:w="1495" w:type="dxa"/>
          </w:tcPr>
          <w:p w14:paraId="1C6EEFCE" w14:textId="14FAFB9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FR-MP09</w:t>
            </w:r>
            <w:r w:rsidR="006468B5">
              <w:rPr>
                <w:i/>
                <w:iCs/>
                <w:color w:val="3B3838" w:themeColor="background2" w:themeShade="40"/>
              </w:rPr>
              <w:t>/ FR-LP03</w:t>
            </w:r>
          </w:p>
        </w:tc>
        <w:tc>
          <w:tcPr>
            <w:tcW w:w="1687" w:type="dxa"/>
          </w:tcPr>
          <w:p w14:paraId="66F26B9B" w14:textId="58B2641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Allow plot of GPP against Emult</w:t>
            </w:r>
            <w:r w:rsidR="006468B5">
              <w:rPr>
                <w:i/>
                <w:iCs/>
                <w:color w:val="3B3838" w:themeColor="background2" w:themeShade="40"/>
              </w:rPr>
              <w:t xml:space="preserve"> and </w:t>
            </w:r>
            <w:r w:rsidR="006468B5" w:rsidRPr="00B40718">
              <w:rPr>
                <w:i/>
                <w:iCs/>
                <w:color w:val="3B3838" w:themeColor="background2" w:themeShade="40"/>
              </w:rPr>
              <w:t>Rh/Cbar against Kmult</w:t>
            </w:r>
          </w:p>
        </w:tc>
        <w:tc>
          <w:tcPr>
            <w:tcW w:w="1342" w:type="dxa"/>
          </w:tcPr>
          <w:p w14:paraId="2E70D8CA" w14:textId="18C8C58A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16F4DE" w14:textId="7EDDD340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F28794A" w14:textId="694EF1C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4BCE780" w14:textId="22A1BE48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0E0A0746" w14:textId="1CAB4A20" w:rsidR="00B03602" w:rsidRPr="00B40718" w:rsidRDefault="006468B5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Including FR-LP03</w:t>
            </w:r>
            <w:r w:rsidR="00B11E9E">
              <w:rPr>
                <w:i/>
                <w:iCs/>
                <w:color w:val="3B3838" w:themeColor="background2" w:themeShade="40"/>
              </w:rPr>
              <w:t xml:space="preserve"> in this calculation</w:t>
            </w:r>
            <w:r w:rsidR="002E65BA">
              <w:rPr>
                <w:i/>
                <w:iCs/>
                <w:color w:val="3B3838" w:themeColor="background2" w:themeShade="40"/>
              </w:rPr>
              <w:t xml:space="preserve"> as they are the </w:t>
            </w:r>
            <w:r w:rsidR="00DB5DD4">
              <w:rPr>
                <w:i/>
                <w:iCs/>
                <w:color w:val="3B3838" w:themeColor="background2" w:themeShade="40"/>
              </w:rPr>
              <w:t>similar functions</w:t>
            </w:r>
          </w:p>
        </w:tc>
        <w:tc>
          <w:tcPr>
            <w:tcW w:w="1289" w:type="dxa"/>
          </w:tcPr>
          <w:p w14:paraId="4A833BE4" w14:textId="30C7335F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46FDC10A" w14:textId="650A7FD4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055E207B" w14:textId="0FE388C2" w:rsidTr="006A6ABF">
        <w:tc>
          <w:tcPr>
            <w:tcW w:w="1495" w:type="dxa"/>
          </w:tcPr>
          <w:p w14:paraId="2F2FC25B" w14:textId="6CC4D934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FR-MP14</w:t>
            </w:r>
          </w:p>
        </w:tc>
        <w:tc>
          <w:tcPr>
            <w:tcW w:w="1687" w:type="dxa"/>
          </w:tcPr>
          <w:p w14:paraId="41EBD6BA" w14:textId="77777777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 xml:space="preserve">Calculate </w:t>
            </w: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σ and Bsoc for each tower site to plot σ * Bsoc against ground truth SOC sizes</w:t>
            </w:r>
          </w:p>
          <w:p w14:paraId="563FDF5E" w14:textId="0F9966A1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342" w:type="dxa"/>
          </w:tcPr>
          <w:p w14:paraId="6ED83127" w14:textId="149E7DC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B690FD5" w14:textId="79405165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</w:p>
        </w:tc>
        <w:tc>
          <w:tcPr>
            <w:tcW w:w="1197" w:type="dxa"/>
          </w:tcPr>
          <w:p w14:paraId="063F43C1" w14:textId="1F4BA890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89153CB" w14:textId="50947081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57" w:type="dxa"/>
          </w:tcPr>
          <w:p w14:paraId="3A485E80" w14:textId="2C2DED3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FC42946" w14:textId="700B2E77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27023213" w14:textId="780283F0" w:rsidR="00B03602" w:rsidRPr="00ED6E4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 w:rsidR="00A00A2B" w14:paraId="3B584B93" w14:textId="1A47D434" w:rsidTr="006A6ABF">
        <w:tc>
          <w:tcPr>
            <w:tcW w:w="1495" w:type="dxa"/>
          </w:tcPr>
          <w:p w14:paraId="3088985A" w14:textId="161EE725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FR-MP19</w:t>
            </w:r>
          </w:p>
        </w:tc>
        <w:tc>
          <w:tcPr>
            <w:tcW w:w="1687" w:type="dxa"/>
          </w:tcPr>
          <w:p w14:paraId="034986F8" w14:textId="7AFBC01B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GPP*, Kmult*, NPP* based off calculations</w:t>
            </w:r>
          </w:p>
        </w:tc>
        <w:tc>
          <w:tcPr>
            <w:tcW w:w="1342" w:type="dxa"/>
          </w:tcPr>
          <w:p w14:paraId="3CEE1CB1" w14:textId="348E666B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6CB9C81" w14:textId="7646DEBC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5E10D7D6" w14:textId="55FBE2FF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3C3FD47C" w14:textId="22702C6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6</w:t>
            </w:r>
          </w:p>
        </w:tc>
        <w:tc>
          <w:tcPr>
            <w:tcW w:w="1457" w:type="dxa"/>
          </w:tcPr>
          <w:p w14:paraId="77C77ECC" w14:textId="0A42DEE2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0454AE47" w14:textId="33BAD661" w:rsidR="00B03602" w:rsidRPr="00ED6E4B" w:rsidRDefault="00C8588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50A48570" w14:textId="33954A6C" w:rsidR="00B03602" w:rsidRPr="00ED6E4B" w:rsidRDefault="005D5D1A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8</w:t>
            </w:r>
          </w:p>
        </w:tc>
      </w:tr>
      <w:tr w:rsidR="00A00A2B" w14:paraId="5C8A5DB2" w14:textId="529FFC84" w:rsidTr="006A6ABF">
        <w:tc>
          <w:tcPr>
            <w:tcW w:w="1495" w:type="dxa"/>
          </w:tcPr>
          <w:p w14:paraId="1D4AE95A" w14:textId="4CBB4700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</w:t>
            </w: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  <w:tc>
          <w:tcPr>
            <w:tcW w:w="1687" w:type="dxa"/>
          </w:tcPr>
          <w:p w14:paraId="5DE6E32E" w14:textId="7EA6CF6D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Run L4C soil model forward runs</w:t>
            </w:r>
          </w:p>
        </w:tc>
        <w:tc>
          <w:tcPr>
            <w:tcW w:w="1342" w:type="dxa"/>
          </w:tcPr>
          <w:p w14:paraId="64BD3044" w14:textId="3B403F75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DA65278" w14:textId="53649DAF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729FAD3D" w14:textId="2ACF37C8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0B6C1F9" w14:textId="71ECF0C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  <w:tc>
          <w:tcPr>
            <w:tcW w:w="1457" w:type="dxa"/>
          </w:tcPr>
          <w:p w14:paraId="2E3C5B61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243AFB17" w14:textId="00F5103B" w:rsidR="00B03602" w:rsidRPr="00B40718" w:rsidRDefault="00ED4313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5EA74432" w14:textId="2F6FA266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13</w:t>
            </w:r>
          </w:p>
        </w:tc>
      </w:tr>
      <w:tr w:rsidR="00A00A2B" w14:paraId="48ED50E9" w14:textId="51F00FC0" w:rsidTr="006A6ABF">
        <w:tc>
          <w:tcPr>
            <w:tcW w:w="1495" w:type="dxa"/>
          </w:tcPr>
          <w:p w14:paraId="23E24033" w14:textId="656A6F06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FR-LP02</w:t>
            </w:r>
          </w:p>
        </w:tc>
        <w:tc>
          <w:tcPr>
            <w:tcW w:w="1687" w:type="dxa"/>
          </w:tcPr>
          <w:p w14:paraId="39C597B4" w14:textId="7FEEF6CF" w:rsidR="00B03602" w:rsidRPr="00B40718" w:rsidRDefault="00B03602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 w:rsidRPr="00B40718">
              <w:rPr>
                <w:rFonts w:cstheme="minorHAnsi"/>
                <w:i/>
                <w:iCs/>
                <w:color w:val="3B3838" w:themeColor="background2" w:themeShade="40"/>
              </w:rPr>
              <w:t>Calculate lower and upper limits for APAR</w:t>
            </w:r>
          </w:p>
        </w:tc>
        <w:tc>
          <w:tcPr>
            <w:tcW w:w="1342" w:type="dxa"/>
          </w:tcPr>
          <w:p w14:paraId="49BFB45D" w14:textId="6A9BCA0C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6C59B08D" w14:textId="278C5466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5B0B2312" w14:textId="75A318C1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7D6FB19" w14:textId="6A6D1EEB" w:rsidR="002B05A9" w:rsidRPr="00B40718" w:rsidRDefault="002B05A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4</w:t>
            </w:r>
          </w:p>
        </w:tc>
        <w:tc>
          <w:tcPr>
            <w:tcW w:w="1457" w:type="dxa"/>
          </w:tcPr>
          <w:p w14:paraId="1D6BBAE3" w14:textId="0DD7FF1D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8657E35" w14:textId="724D8F58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01990D93" w14:textId="3E634E0B" w:rsidR="00B03602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2</w:t>
            </w:r>
          </w:p>
        </w:tc>
      </w:tr>
      <w:tr w:rsidR="003A1CDC" w14:paraId="7C436142" w14:textId="77777777" w:rsidTr="006A6ABF">
        <w:tc>
          <w:tcPr>
            <w:tcW w:w="1495" w:type="dxa"/>
          </w:tcPr>
          <w:p w14:paraId="6458E3A9" w14:textId="25923AF1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N/A</w:t>
            </w:r>
          </w:p>
        </w:tc>
        <w:tc>
          <w:tcPr>
            <w:tcW w:w="1687" w:type="dxa"/>
          </w:tcPr>
          <w:p w14:paraId="4122AF53" w14:textId="17F82F56" w:rsidR="003A1CDC" w:rsidRPr="00B40718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Calculated Climatological year for meteor input and flux tower data</w:t>
            </w:r>
          </w:p>
        </w:tc>
        <w:tc>
          <w:tcPr>
            <w:tcW w:w="1342" w:type="dxa"/>
          </w:tcPr>
          <w:p w14:paraId="6AACD054" w14:textId="4DE26DAB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02C103CE" w14:textId="19AA2D9D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10</w:t>
            </w:r>
          </w:p>
        </w:tc>
        <w:tc>
          <w:tcPr>
            <w:tcW w:w="1457" w:type="dxa"/>
          </w:tcPr>
          <w:p w14:paraId="41BBAEC8" w14:textId="3262BD66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2D0A4B" w14:textId="0B7EEB11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52F0D5B5" w14:textId="5200EDF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</w:tr>
      <w:tr w:rsidR="003A1CDC" w14:paraId="202D8003" w14:textId="77777777" w:rsidTr="006A6ABF">
        <w:tc>
          <w:tcPr>
            <w:tcW w:w="1495" w:type="dxa"/>
          </w:tcPr>
          <w:p w14:paraId="4F18C893" w14:textId="2B4048A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04D381D4" w14:textId="50B19B02" w:rsidR="003A1CDC" w:rsidRDefault="003A1CDC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Simulated and Optimized GPP parameters</w:t>
            </w:r>
          </w:p>
        </w:tc>
        <w:tc>
          <w:tcPr>
            <w:tcW w:w="1342" w:type="dxa"/>
          </w:tcPr>
          <w:p w14:paraId="41284E00" w14:textId="4027240D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42452161" w14:textId="389EEBCE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8</w:t>
            </w:r>
          </w:p>
        </w:tc>
        <w:tc>
          <w:tcPr>
            <w:tcW w:w="1457" w:type="dxa"/>
          </w:tcPr>
          <w:p w14:paraId="711E55BC" w14:textId="1108BEEF" w:rsidR="003A1CDC" w:rsidRDefault="003A1CDC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33CC02C9" w14:textId="6E38A327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Yes</w:t>
            </w:r>
          </w:p>
        </w:tc>
        <w:tc>
          <w:tcPr>
            <w:tcW w:w="883" w:type="dxa"/>
          </w:tcPr>
          <w:p w14:paraId="3493ABAB" w14:textId="06091492" w:rsidR="003A1CDC" w:rsidRPr="00B40718" w:rsidRDefault="003A1CD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7</w:t>
            </w:r>
          </w:p>
        </w:tc>
      </w:tr>
      <w:tr w:rsidR="00A00A2B" w14:paraId="7533B4E3" w14:textId="77777777" w:rsidTr="006A6ABF">
        <w:tc>
          <w:tcPr>
            <w:tcW w:w="1495" w:type="dxa"/>
          </w:tcPr>
          <w:p w14:paraId="633B5607" w14:textId="5382C76F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766023EE" w14:textId="01F239C9" w:rsidR="004D2769" w:rsidRPr="00B40718" w:rsidRDefault="004D2769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</w:tcPr>
          <w:p w14:paraId="614F560C" w14:textId="5FDB7840" w:rsidR="004D2769" w:rsidRDefault="004D2769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3BA4FC7A" w14:textId="77777777" w:rsidR="004D2769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4376A04C" w14:textId="77777777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38F0647E" w14:textId="77777777" w:rsidR="004D2769" w:rsidRPr="00B40718" w:rsidRDefault="004D2769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17A48363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Mark:2</w:t>
            </w:r>
          </w:p>
          <w:p w14:paraId="5015079B" w14:textId="700EBDAA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  <w:r w:rsidR="005D5D1A">
              <w:rPr>
                <w:i/>
                <w:iCs/>
                <w:color w:val="3B3838" w:themeColor="background2" w:themeShade="40"/>
              </w:rPr>
              <w:t xml:space="preserve"> 2</w:t>
            </w:r>
          </w:p>
          <w:p w14:paraId="25AF355F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794C0A4A" w14:textId="5F4084A6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A00A2B" w14:paraId="6B7E0DCD" w14:textId="77777777" w:rsidTr="006A6ABF">
        <w:tc>
          <w:tcPr>
            <w:tcW w:w="1495" w:type="dxa"/>
          </w:tcPr>
          <w:p w14:paraId="3D0816BB" w14:textId="7DB78D89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7A5CDC6C" w14:textId="137FC2D2" w:rsidR="00A00A2B" w:rsidRDefault="00A00A2B" w:rsidP="00B03602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</w:tcPr>
          <w:p w14:paraId="578108EE" w14:textId="17488DF1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0C40694E" w14:textId="77777777" w:rsidR="00A00A2B" w:rsidRDefault="00A00A2B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1E149CD2" w14:textId="04EBEA95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This is mostly for debugging or stitching together of the code</w:t>
            </w:r>
          </w:p>
        </w:tc>
        <w:tc>
          <w:tcPr>
            <w:tcW w:w="1289" w:type="dxa"/>
          </w:tcPr>
          <w:p w14:paraId="17D0E2B5" w14:textId="77777777" w:rsidR="00A00A2B" w:rsidRPr="00B40718" w:rsidRDefault="00A00A2B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240BA877" w14:textId="6B6F9356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  <w:r w:rsidR="009829E5">
              <w:rPr>
                <w:i/>
                <w:iCs/>
                <w:color w:val="3B3838" w:themeColor="background2" w:themeShade="40"/>
              </w:rPr>
              <w:t>3</w:t>
            </w:r>
          </w:p>
          <w:p w14:paraId="6E4A9DBE" w14:textId="09F5DA77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  <w:r w:rsidR="005D5D1A">
              <w:rPr>
                <w:i/>
                <w:iCs/>
                <w:color w:val="3B3838" w:themeColor="background2" w:themeShade="40"/>
              </w:rPr>
              <w:t xml:space="preserve"> 4</w:t>
            </w:r>
          </w:p>
          <w:p w14:paraId="3F926AEC" w14:textId="77777777" w:rsidR="00A00A2B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4395F8FE" w14:textId="0C53294F" w:rsidR="00A00A2B" w:rsidRPr="00B40718" w:rsidRDefault="00A00A2B" w:rsidP="00A00A2B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  <w:r w:rsidR="005D5D1A">
              <w:rPr>
                <w:i/>
                <w:iCs/>
                <w:color w:val="3B3838" w:themeColor="background2" w:themeShade="40"/>
              </w:rPr>
              <w:t>5</w:t>
            </w:r>
          </w:p>
        </w:tc>
      </w:tr>
      <w:tr w:rsidR="00A00A2B" w14:paraId="26B76A3F" w14:textId="67AA6531" w:rsidTr="006A6ABF">
        <w:tc>
          <w:tcPr>
            <w:tcW w:w="1495" w:type="dxa"/>
          </w:tcPr>
          <w:p w14:paraId="0A61BDF9" w14:textId="07B15228" w:rsidR="00B03602" w:rsidRPr="00B40718" w:rsidRDefault="00080E6C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</w:t>
            </w:r>
            <w:r w:rsidR="00E97821">
              <w:rPr>
                <w:i/>
                <w:iCs/>
                <w:color w:val="3B3838" w:themeColor="background2" w:themeShade="40"/>
              </w:rPr>
              <w:t xml:space="preserve"> for Phase 3:</w:t>
            </w:r>
          </w:p>
        </w:tc>
        <w:tc>
          <w:tcPr>
            <w:tcW w:w="1687" w:type="dxa"/>
          </w:tcPr>
          <w:p w14:paraId="62C1B420" w14:textId="3A946213" w:rsidR="00B03602" w:rsidRPr="00B40718" w:rsidRDefault="004A11B3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</w:tcPr>
          <w:p w14:paraId="3C281215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684A7D07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0CAB67BD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1D4E3039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0EF8E9C3" w14:textId="77777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</w:tc>
      </w:tr>
      <w:tr w:rsidR="00A00A2B" w:rsidRPr="005F5D05" w14:paraId="6F637673" w14:textId="7E2C9E6D" w:rsidTr="006A6ABF">
        <w:tc>
          <w:tcPr>
            <w:tcW w:w="1495" w:type="dxa"/>
            <w:shd w:val="clear" w:color="auto" w:fill="BDD6EE" w:themeFill="accent1" w:themeFillTint="66"/>
          </w:tcPr>
          <w:p w14:paraId="6573A948" w14:textId="77777777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Phase 4</w:t>
            </w:r>
            <w:r w:rsidRPr="005F5D05">
              <w:rPr>
                <w:b/>
              </w:rPr>
              <w:t xml:space="preserve"> (due </w:t>
            </w:r>
            <w:r>
              <w:rPr>
                <w:b/>
              </w:rPr>
              <w:t>4/17</w:t>
            </w:r>
            <w:r w:rsidRPr="005F5D05">
              <w:rPr>
                <w:b/>
              </w:rPr>
              <w:t>/20)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 w14:paraId="21322A6A" w14:textId="049D3198" w:rsidR="00B03602" w:rsidRPr="005F5D05" w:rsidRDefault="00B03602" w:rsidP="00B03602">
            <w:pPr>
              <w:rPr>
                <w:b/>
              </w:rPr>
            </w:pPr>
            <w:r>
              <w:rPr>
                <w:b/>
              </w:rPr>
              <w:t>Pink Highlight</w:t>
            </w:r>
          </w:p>
        </w:tc>
        <w:tc>
          <w:tcPr>
            <w:tcW w:w="1342" w:type="dxa"/>
            <w:shd w:val="clear" w:color="auto" w:fill="BDD6EE" w:themeFill="accent1" w:themeFillTint="66"/>
          </w:tcPr>
          <w:p w14:paraId="1C91F6A2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197" w:type="dxa"/>
            <w:shd w:val="clear" w:color="auto" w:fill="BDD6EE" w:themeFill="accent1" w:themeFillTint="66"/>
          </w:tcPr>
          <w:p w14:paraId="26AF5B5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457" w:type="dxa"/>
            <w:shd w:val="clear" w:color="auto" w:fill="BDD6EE" w:themeFill="accent1" w:themeFillTint="66"/>
          </w:tcPr>
          <w:p w14:paraId="304F5B0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1289" w:type="dxa"/>
            <w:shd w:val="clear" w:color="auto" w:fill="BDD6EE" w:themeFill="accent1" w:themeFillTint="66"/>
          </w:tcPr>
          <w:p w14:paraId="2859AA24" w14:textId="77777777" w:rsidR="00B03602" w:rsidRPr="005F5D05" w:rsidRDefault="00B03602" w:rsidP="00B03602">
            <w:pPr>
              <w:rPr>
                <w:b/>
              </w:rPr>
            </w:pPr>
          </w:p>
        </w:tc>
        <w:tc>
          <w:tcPr>
            <w:tcW w:w="883" w:type="dxa"/>
            <w:shd w:val="clear" w:color="auto" w:fill="BDD6EE" w:themeFill="accent1" w:themeFillTint="66"/>
          </w:tcPr>
          <w:p w14:paraId="10C6AB78" w14:textId="77777777" w:rsidR="00B03602" w:rsidRPr="005F5D05" w:rsidRDefault="00B03602" w:rsidP="00B03602">
            <w:pPr>
              <w:rPr>
                <w:b/>
              </w:rPr>
            </w:pPr>
          </w:p>
        </w:tc>
      </w:tr>
      <w:tr w:rsidR="00A00A2B" w14:paraId="6490192A" w14:textId="30ACD56A" w:rsidTr="006A6ABF">
        <w:tc>
          <w:tcPr>
            <w:tcW w:w="1495" w:type="dxa"/>
          </w:tcPr>
          <w:p w14:paraId="55C41D5A" w14:textId="442D5CDE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FR-MP20</w:t>
            </w:r>
          </w:p>
        </w:tc>
        <w:tc>
          <w:tcPr>
            <w:tcW w:w="1687" w:type="dxa"/>
          </w:tcPr>
          <w:p w14:paraId="5FA6DE09" w14:textId="62AEE9FF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RMSE for each subset of towers</w:t>
            </w:r>
          </w:p>
        </w:tc>
        <w:tc>
          <w:tcPr>
            <w:tcW w:w="1342" w:type="dxa"/>
          </w:tcPr>
          <w:p w14:paraId="15D4592D" w14:textId="0CF9A19F" w:rsidR="002A7037" w:rsidRDefault="002A7037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1FA0DF08" w14:textId="404AEF8A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</w:t>
            </w:r>
          </w:p>
        </w:tc>
        <w:tc>
          <w:tcPr>
            <w:tcW w:w="1197" w:type="dxa"/>
          </w:tcPr>
          <w:p w14:paraId="0279059A" w14:textId="5FBA0DD4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998EEA0" w14:textId="77D89220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B075D38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8A8BA30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71840D89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</w:tr>
      <w:tr w:rsidR="00A00A2B" w14:paraId="5EFF53CF" w14:textId="72082C4A" w:rsidTr="006A6ABF">
        <w:tc>
          <w:tcPr>
            <w:tcW w:w="1495" w:type="dxa"/>
          </w:tcPr>
          <w:p w14:paraId="072248C9" w14:textId="0B905FF9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FR-MP21</w:t>
            </w:r>
          </w:p>
        </w:tc>
        <w:tc>
          <w:tcPr>
            <w:tcW w:w="1687" w:type="dxa"/>
          </w:tcPr>
          <w:p w14:paraId="494F0968" w14:textId="3EE9E777" w:rsidR="00B03602" w:rsidRPr="00B40718" w:rsidRDefault="00B03602" w:rsidP="00B03602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Calculate NEE and reports stats</w:t>
            </w:r>
          </w:p>
        </w:tc>
        <w:tc>
          <w:tcPr>
            <w:tcW w:w="1342" w:type="dxa"/>
          </w:tcPr>
          <w:p w14:paraId="7B412648" w14:textId="7FB15946" w:rsidR="002A7037" w:rsidRDefault="002A7037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7828B212" w14:textId="558F7325" w:rsidR="00B03602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</w:t>
            </w:r>
          </w:p>
        </w:tc>
        <w:tc>
          <w:tcPr>
            <w:tcW w:w="1197" w:type="dxa"/>
          </w:tcPr>
          <w:p w14:paraId="3568624E" w14:textId="51BADBC6" w:rsidR="00B03602" w:rsidRDefault="00B03602" w:rsidP="00B03602">
            <w:pPr>
              <w:rPr>
                <w:i/>
                <w:iCs/>
                <w:color w:val="3B3838" w:themeColor="background2" w:themeShade="40"/>
              </w:rPr>
            </w:pPr>
          </w:p>
          <w:p w14:paraId="4C444DD5" w14:textId="00900888" w:rsidR="002A7037" w:rsidRPr="00B40718" w:rsidRDefault="002A7037" w:rsidP="00B03602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36AB06E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5DB3CB23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3E9805E6" w14:textId="77777777" w:rsidR="00B03602" w:rsidRPr="00B40718" w:rsidRDefault="00B03602" w:rsidP="00B03602">
            <w:pPr>
              <w:rPr>
                <w:color w:val="3B3838" w:themeColor="background2" w:themeShade="40"/>
              </w:rPr>
            </w:pPr>
          </w:p>
        </w:tc>
      </w:tr>
      <w:tr w:rsidR="00A00A2B" w14:paraId="7EF1880D" w14:textId="4B00113C" w:rsidTr="006A6ABF">
        <w:trPr>
          <w:trHeight w:val="1754"/>
        </w:trPr>
        <w:tc>
          <w:tcPr>
            <w:tcW w:w="1495" w:type="dxa"/>
          </w:tcPr>
          <w:p w14:paraId="29B2C4D6" w14:textId="12D2B953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FR-MP16</w:t>
            </w:r>
          </w:p>
        </w:tc>
        <w:tc>
          <w:tcPr>
            <w:tcW w:w="1687" w:type="dxa"/>
          </w:tcPr>
          <w:p w14:paraId="4A361936" w14:textId="391C5FAC" w:rsidR="002B05A9" w:rsidRPr="00B40718" w:rsidRDefault="002B05A9" w:rsidP="002B05A9">
            <w:pPr>
              <w:rPr>
                <w:i/>
                <w:iCs/>
                <w:color w:val="3B3838" w:themeColor="background2" w:themeShade="40"/>
              </w:rPr>
            </w:pPr>
            <w:r w:rsidRPr="00B40718">
              <w:rPr>
                <w:i/>
                <w:iCs/>
                <w:color w:val="3B3838" w:themeColor="background2" w:themeShade="40"/>
              </w:rPr>
              <w:t>Run spin-up from 2000-2019</w:t>
            </w:r>
          </w:p>
        </w:tc>
        <w:tc>
          <w:tcPr>
            <w:tcW w:w="1342" w:type="dxa"/>
          </w:tcPr>
          <w:p w14:paraId="187213CC" w14:textId="32A1BB79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</w:t>
            </w:r>
          </w:p>
        </w:tc>
        <w:tc>
          <w:tcPr>
            <w:tcW w:w="1197" w:type="dxa"/>
          </w:tcPr>
          <w:p w14:paraId="6B6E3127" w14:textId="379EC50D" w:rsidR="002B05A9" w:rsidRPr="00B40718" w:rsidRDefault="002A7037" w:rsidP="002B05A9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5</w:t>
            </w:r>
          </w:p>
        </w:tc>
        <w:tc>
          <w:tcPr>
            <w:tcW w:w="1457" w:type="dxa"/>
          </w:tcPr>
          <w:p w14:paraId="7D60A046" w14:textId="04BBBAAE" w:rsidR="002B05A9" w:rsidRPr="00B40718" w:rsidRDefault="002B05A9" w:rsidP="002B05A9">
            <w:pPr>
              <w:rPr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MOVED TO PHASE 4, belongs in testing (need everything else working)</w:t>
            </w:r>
          </w:p>
        </w:tc>
        <w:tc>
          <w:tcPr>
            <w:tcW w:w="1289" w:type="dxa"/>
          </w:tcPr>
          <w:p w14:paraId="02E916E8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5CA1FCEB" w14:textId="77777777" w:rsidR="002B05A9" w:rsidRPr="00B40718" w:rsidRDefault="002B05A9" w:rsidP="002B05A9">
            <w:pPr>
              <w:rPr>
                <w:color w:val="3B3838" w:themeColor="background2" w:themeShade="40"/>
              </w:rPr>
            </w:pPr>
          </w:p>
        </w:tc>
      </w:tr>
      <w:tr w:rsidR="00A00A2B" w14:paraId="525A4E78" w14:textId="4D70A035" w:rsidTr="006A6ABF">
        <w:tc>
          <w:tcPr>
            <w:tcW w:w="1495" w:type="dxa"/>
          </w:tcPr>
          <w:p w14:paraId="7187FB26" w14:textId="607947A9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NA</w:t>
            </w:r>
          </w:p>
        </w:tc>
        <w:tc>
          <w:tcPr>
            <w:tcW w:w="1687" w:type="dxa"/>
          </w:tcPr>
          <w:p w14:paraId="08BAD878" w14:textId="78ECA17D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UMCUR Poster</w:t>
            </w:r>
          </w:p>
        </w:tc>
        <w:tc>
          <w:tcPr>
            <w:tcW w:w="1342" w:type="dxa"/>
          </w:tcPr>
          <w:p w14:paraId="030F2A38" w14:textId="565BC379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Mark</w:t>
            </w:r>
          </w:p>
        </w:tc>
        <w:tc>
          <w:tcPr>
            <w:tcW w:w="1197" w:type="dxa"/>
          </w:tcPr>
          <w:p w14:paraId="77D369C7" w14:textId="1966CE87" w:rsidR="002B05A9" w:rsidRPr="006A6ABF" w:rsidRDefault="00543E67" w:rsidP="002B05A9">
            <w:pPr>
              <w:rPr>
                <w:i/>
                <w:iCs/>
                <w:color w:val="FF0000"/>
              </w:rPr>
            </w:pPr>
            <w:r w:rsidRPr="006A6ABF">
              <w:rPr>
                <w:i/>
                <w:iCs/>
                <w:color w:val="FF0000"/>
              </w:rPr>
              <w:t>5</w:t>
            </w:r>
          </w:p>
        </w:tc>
        <w:tc>
          <w:tcPr>
            <w:tcW w:w="1457" w:type="dxa"/>
          </w:tcPr>
          <w:p w14:paraId="048DE36C" w14:textId="1D413D01" w:rsidR="002B05A9" w:rsidRPr="006A6ABF" w:rsidRDefault="006A6ABF" w:rsidP="002B05A9">
            <w:pPr>
              <w:rPr>
                <w:color w:val="FF0000"/>
              </w:rPr>
            </w:pPr>
            <w:r w:rsidRPr="006A6ABF">
              <w:rPr>
                <w:color w:val="FF0000"/>
              </w:rPr>
              <w:t xml:space="preserve">REMOVED: virus situation </w:t>
            </w:r>
            <w:r w:rsidR="00E320BC">
              <w:rPr>
                <w:color w:val="FF0000"/>
              </w:rPr>
              <w:t>shifted focus from</w:t>
            </w:r>
            <w:r w:rsidRPr="006A6ABF">
              <w:rPr>
                <w:color w:val="FF0000"/>
              </w:rPr>
              <w:t xml:space="preserve"> UMCUR</w:t>
            </w:r>
          </w:p>
        </w:tc>
        <w:tc>
          <w:tcPr>
            <w:tcW w:w="1289" w:type="dxa"/>
          </w:tcPr>
          <w:p w14:paraId="519CCAC4" w14:textId="77777777" w:rsidR="002B05A9" w:rsidRPr="006A6ABF" w:rsidRDefault="002B05A9" w:rsidP="002B05A9">
            <w:pPr>
              <w:rPr>
                <w:color w:val="FF0000"/>
              </w:rPr>
            </w:pPr>
          </w:p>
        </w:tc>
        <w:tc>
          <w:tcPr>
            <w:tcW w:w="883" w:type="dxa"/>
          </w:tcPr>
          <w:p w14:paraId="74BEED1D" w14:textId="77777777" w:rsidR="002B05A9" w:rsidRPr="006A6ABF" w:rsidRDefault="002B05A9" w:rsidP="002B05A9">
            <w:pPr>
              <w:rPr>
                <w:color w:val="FF0000"/>
              </w:rPr>
            </w:pPr>
          </w:p>
        </w:tc>
      </w:tr>
      <w:tr w:rsidR="006A6ABF" w:rsidRPr="00B40718" w14:paraId="6B1B1A85" w14:textId="77777777" w:rsidTr="006A6ABF">
        <w:tc>
          <w:tcPr>
            <w:tcW w:w="1495" w:type="dxa"/>
          </w:tcPr>
          <w:p w14:paraId="16FF5C8D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5D8E3AC7" w14:textId="77777777" w:rsidR="006A6ABF" w:rsidRPr="00B40718" w:rsidRDefault="006A6ABF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GUI Design</w:t>
            </w:r>
          </w:p>
        </w:tc>
        <w:tc>
          <w:tcPr>
            <w:tcW w:w="1342" w:type="dxa"/>
          </w:tcPr>
          <w:p w14:paraId="3471CEEB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0D1BD30F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7F7C9713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69BCAFAF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06ACA91D" w14:textId="73406D28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  <w:r w:rsidR="004A2677">
              <w:rPr>
                <w:i/>
                <w:iCs/>
                <w:color w:val="3B3838" w:themeColor="background2" w:themeShade="40"/>
              </w:rPr>
              <w:t>9</w:t>
            </w:r>
          </w:p>
          <w:p w14:paraId="28E07D87" w14:textId="1C66BA50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Jake: </w:t>
            </w:r>
          </w:p>
          <w:p w14:paraId="473C5C2A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71A892F8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6A6ABF" w:rsidRPr="00B40718" w14:paraId="723226AC" w14:textId="77777777" w:rsidTr="006A6ABF">
        <w:tc>
          <w:tcPr>
            <w:tcW w:w="1495" w:type="dxa"/>
          </w:tcPr>
          <w:p w14:paraId="09D545D9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N/A</w:t>
            </w:r>
          </w:p>
        </w:tc>
        <w:tc>
          <w:tcPr>
            <w:tcW w:w="1687" w:type="dxa"/>
          </w:tcPr>
          <w:p w14:paraId="55E54E1A" w14:textId="77777777" w:rsidR="006A6ABF" w:rsidRDefault="006A6ABF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Finalizing Back-End</w:t>
            </w:r>
          </w:p>
        </w:tc>
        <w:tc>
          <w:tcPr>
            <w:tcW w:w="1342" w:type="dxa"/>
          </w:tcPr>
          <w:p w14:paraId="58F22518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5C85E7E7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181E6F1F" w14:textId="289B609A" w:rsidR="006A6ABF" w:rsidRPr="00B40718" w:rsidRDefault="0014038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Same as Phase 3</w:t>
            </w:r>
          </w:p>
        </w:tc>
        <w:tc>
          <w:tcPr>
            <w:tcW w:w="1289" w:type="dxa"/>
          </w:tcPr>
          <w:p w14:paraId="6299C8CF" w14:textId="77777777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40B99127" w14:textId="661589AF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Mark:</w:t>
            </w:r>
            <w:r w:rsidR="006E4078">
              <w:rPr>
                <w:i/>
                <w:iCs/>
                <w:color w:val="3B3838" w:themeColor="background2" w:themeShade="40"/>
              </w:rPr>
              <w:t>1</w:t>
            </w:r>
            <w:r w:rsidR="00040E60">
              <w:rPr>
                <w:i/>
                <w:iCs/>
                <w:color w:val="3B3838" w:themeColor="background2" w:themeShade="40"/>
              </w:rPr>
              <w:t>7</w:t>
            </w:r>
          </w:p>
          <w:p w14:paraId="2A026AD9" w14:textId="090299A3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 xml:space="preserve">Jake: </w:t>
            </w:r>
          </w:p>
          <w:p w14:paraId="39C9CCF7" w14:textId="77777777" w:rsidR="006A6ABF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Max:</w:t>
            </w:r>
          </w:p>
          <w:p w14:paraId="0DC8FA2C" w14:textId="43CCAD26" w:rsidR="006A6ABF" w:rsidRPr="00B40718" w:rsidRDefault="006A6ABF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8F4BA7" w:rsidRPr="00B40718" w14:paraId="72DA2AE4" w14:textId="77777777" w:rsidTr="006A6ABF">
        <w:tc>
          <w:tcPr>
            <w:tcW w:w="1495" w:type="dxa"/>
          </w:tcPr>
          <w:p w14:paraId="014F2D7A" w14:textId="206384F7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lastRenderedPageBreak/>
              <w:t>N/A</w:t>
            </w:r>
          </w:p>
        </w:tc>
        <w:tc>
          <w:tcPr>
            <w:tcW w:w="1687" w:type="dxa"/>
          </w:tcPr>
          <w:p w14:paraId="559046DC" w14:textId="02CB94B2" w:rsidR="008F4BA7" w:rsidRDefault="008F4BA7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Testing</w:t>
            </w:r>
          </w:p>
        </w:tc>
        <w:tc>
          <w:tcPr>
            <w:tcW w:w="1342" w:type="dxa"/>
          </w:tcPr>
          <w:p w14:paraId="1AFB3FD7" w14:textId="0488BA0E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TEAM</w:t>
            </w:r>
          </w:p>
        </w:tc>
        <w:tc>
          <w:tcPr>
            <w:tcW w:w="1197" w:type="dxa"/>
          </w:tcPr>
          <w:p w14:paraId="33CCD8D9" w14:textId="77777777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54A7CA15" w14:textId="4C41AB83" w:rsidR="008F4BA7" w:rsidRDefault="006E4078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This includes testing sessions for usability and regular unit testing</w:t>
            </w:r>
          </w:p>
        </w:tc>
        <w:tc>
          <w:tcPr>
            <w:tcW w:w="1289" w:type="dxa"/>
          </w:tcPr>
          <w:p w14:paraId="44006BE2" w14:textId="77777777" w:rsidR="008F4BA7" w:rsidRPr="00B40718" w:rsidRDefault="008F4BA7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4FDA3128" w14:textId="293E449D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Mark</w:t>
            </w:r>
            <w:r w:rsidR="00AF6339">
              <w:rPr>
                <w:i/>
                <w:iCs/>
                <w:color w:val="3B3838" w:themeColor="background2" w:themeShade="40"/>
              </w:rPr>
              <w:t>:</w:t>
            </w:r>
            <w:r w:rsidR="00327961">
              <w:rPr>
                <w:i/>
                <w:iCs/>
                <w:color w:val="3B3838" w:themeColor="background2" w:themeShade="40"/>
              </w:rPr>
              <w:t>10</w:t>
            </w:r>
          </w:p>
          <w:p w14:paraId="0ADBE415" w14:textId="77777777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Jake:</w:t>
            </w:r>
          </w:p>
          <w:p w14:paraId="67E5E4F4" w14:textId="77777777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Max:</w:t>
            </w:r>
          </w:p>
          <w:p w14:paraId="5F37984A" w14:textId="0E5DA36C" w:rsidR="008F4BA7" w:rsidRDefault="008F4BA7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Lucas:</w:t>
            </w:r>
          </w:p>
        </w:tc>
      </w:tr>
      <w:tr w:rsidR="006E6D60" w:rsidRPr="00B40718" w14:paraId="64BDAA75" w14:textId="77777777" w:rsidTr="006E6D60">
        <w:tc>
          <w:tcPr>
            <w:tcW w:w="1495" w:type="dxa"/>
          </w:tcPr>
          <w:p w14:paraId="52C387F7" w14:textId="12A44A9A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  <w:r>
              <w:rPr>
                <w:i/>
                <w:iCs/>
                <w:color w:val="3B3838" w:themeColor="background2" w:themeShade="40"/>
              </w:rPr>
              <w:t>Total Hours for Phase 4:</w:t>
            </w:r>
          </w:p>
        </w:tc>
        <w:tc>
          <w:tcPr>
            <w:tcW w:w="1687" w:type="dxa"/>
          </w:tcPr>
          <w:p w14:paraId="3243E679" w14:textId="279C8442" w:rsidR="006E6D60" w:rsidRPr="00B40718" w:rsidRDefault="006E6D60" w:rsidP="00E948C6">
            <w:pPr>
              <w:rPr>
                <w:rFonts w:cstheme="minorHAnsi"/>
                <w:i/>
                <w:iCs/>
                <w:color w:val="3B3838" w:themeColor="background2" w:themeShade="40"/>
              </w:rPr>
            </w:pPr>
            <w:r>
              <w:rPr>
                <w:rFonts w:cstheme="minorHAnsi"/>
                <w:i/>
                <w:iCs/>
                <w:color w:val="3B3838" w:themeColor="background2" w:themeShade="40"/>
              </w:rPr>
              <w:t>XX Hours</w:t>
            </w:r>
          </w:p>
        </w:tc>
        <w:tc>
          <w:tcPr>
            <w:tcW w:w="1342" w:type="dxa"/>
          </w:tcPr>
          <w:p w14:paraId="71ED7E54" w14:textId="0F22FCFB" w:rsidR="006E6D60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197" w:type="dxa"/>
          </w:tcPr>
          <w:p w14:paraId="3F145C92" w14:textId="77777777" w:rsidR="006E6D60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457" w:type="dxa"/>
          </w:tcPr>
          <w:p w14:paraId="0B3010DA" w14:textId="77777777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1289" w:type="dxa"/>
          </w:tcPr>
          <w:p w14:paraId="4E033D6E" w14:textId="77777777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  <w:tc>
          <w:tcPr>
            <w:tcW w:w="883" w:type="dxa"/>
          </w:tcPr>
          <w:p w14:paraId="7E0018A0" w14:textId="21C69CF0" w:rsidR="006E6D60" w:rsidRPr="00B40718" w:rsidRDefault="006E6D60" w:rsidP="00E948C6">
            <w:pPr>
              <w:rPr>
                <w:i/>
                <w:iCs/>
                <w:color w:val="3B3838" w:themeColor="background2" w:themeShade="40"/>
              </w:rPr>
            </w:pPr>
          </w:p>
        </w:tc>
      </w:tr>
    </w:tbl>
    <w:p w14:paraId="6D81402F" w14:textId="2921216D" w:rsidR="005F5D05" w:rsidRDefault="005F5D05"/>
    <w:p w14:paraId="770C22EB" w14:textId="27A486C9" w:rsidR="009B6E1C" w:rsidRDefault="009B6E1C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04"/>
        <w:gridCol w:w="835"/>
        <w:gridCol w:w="835"/>
        <w:gridCol w:w="835"/>
        <w:gridCol w:w="835"/>
        <w:gridCol w:w="849"/>
      </w:tblGrid>
      <w:tr w:rsidR="00C17701" w14:paraId="0847CE88" w14:textId="7D516B3B" w:rsidTr="00C17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dxa"/>
          </w:tcPr>
          <w:p w14:paraId="0B1951AE" w14:textId="0C036F9D" w:rsidR="00C17701" w:rsidRDefault="00C17701" w:rsidP="00211D8B">
            <w:pPr>
              <w:jc w:val="left"/>
            </w:pPr>
            <w:r>
              <w:t>Team Member</w:t>
            </w:r>
          </w:p>
        </w:tc>
        <w:tc>
          <w:tcPr>
            <w:tcW w:w="835" w:type="dxa"/>
          </w:tcPr>
          <w:p w14:paraId="655F23E0" w14:textId="19534587" w:rsidR="00C17701" w:rsidRDefault="00C17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1</w:t>
            </w:r>
          </w:p>
        </w:tc>
        <w:tc>
          <w:tcPr>
            <w:tcW w:w="835" w:type="dxa"/>
          </w:tcPr>
          <w:p w14:paraId="0DF033E7" w14:textId="324D4CB3" w:rsidR="00C17701" w:rsidRDefault="00C17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2</w:t>
            </w:r>
          </w:p>
        </w:tc>
        <w:tc>
          <w:tcPr>
            <w:tcW w:w="835" w:type="dxa"/>
          </w:tcPr>
          <w:p w14:paraId="5303CB21" w14:textId="53E25D26" w:rsidR="00C17701" w:rsidRDefault="00C17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3</w:t>
            </w:r>
          </w:p>
        </w:tc>
        <w:tc>
          <w:tcPr>
            <w:tcW w:w="835" w:type="dxa"/>
          </w:tcPr>
          <w:p w14:paraId="5394A341" w14:textId="53771F0F" w:rsidR="00C17701" w:rsidRDefault="00C17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4</w:t>
            </w:r>
          </w:p>
        </w:tc>
        <w:tc>
          <w:tcPr>
            <w:tcW w:w="835" w:type="dxa"/>
          </w:tcPr>
          <w:p w14:paraId="378BA94D" w14:textId="1BB7BFB4" w:rsidR="00C17701" w:rsidRDefault="00C17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Totals</w:t>
            </w:r>
          </w:p>
        </w:tc>
      </w:tr>
      <w:tr w:rsidR="00C17701" w14:paraId="7FED31B9" w14:textId="03EAB3FC" w:rsidTr="00C17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45CAE9AF" w14:textId="343D063F" w:rsidR="00C17701" w:rsidRDefault="00C17701">
            <w:r>
              <w:t>Mark</w:t>
            </w:r>
          </w:p>
        </w:tc>
        <w:tc>
          <w:tcPr>
            <w:tcW w:w="835" w:type="dxa"/>
          </w:tcPr>
          <w:p w14:paraId="1473B3D8" w14:textId="16EC53D7" w:rsidR="00C17701" w:rsidRDefault="00C17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35" w:type="dxa"/>
          </w:tcPr>
          <w:p w14:paraId="35C73412" w14:textId="40049920" w:rsidR="00C17701" w:rsidRDefault="00C17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835" w:type="dxa"/>
          </w:tcPr>
          <w:p w14:paraId="36255EC5" w14:textId="2EB57310" w:rsidR="00C17701" w:rsidRDefault="00C17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35" w:type="dxa"/>
          </w:tcPr>
          <w:p w14:paraId="52B1894D" w14:textId="38816B3E" w:rsidR="00C17701" w:rsidRDefault="00C17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  <w:tc>
          <w:tcPr>
            <w:tcW w:w="835" w:type="dxa"/>
          </w:tcPr>
          <w:p w14:paraId="5E07892F" w14:textId="06AB5DFE" w:rsidR="00C17701" w:rsidRDefault="00C17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  <w:bookmarkStart w:id="0" w:name="_GoBack"/>
            <w:bookmarkEnd w:id="0"/>
          </w:p>
        </w:tc>
      </w:tr>
      <w:tr w:rsidR="00C17701" w14:paraId="0C7B2E50" w14:textId="6226CA95" w:rsidTr="00C17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499995D8" w14:textId="77B4AF3F" w:rsidR="00C17701" w:rsidRDefault="00C17701">
            <w:r>
              <w:t>Jake</w:t>
            </w:r>
          </w:p>
        </w:tc>
        <w:tc>
          <w:tcPr>
            <w:tcW w:w="835" w:type="dxa"/>
          </w:tcPr>
          <w:p w14:paraId="24166141" w14:textId="2CF33AEE" w:rsidR="00C17701" w:rsidRDefault="00C1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835" w:type="dxa"/>
          </w:tcPr>
          <w:p w14:paraId="099DAFAB" w14:textId="5CF02BE9" w:rsidR="00C17701" w:rsidRDefault="00C1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835" w:type="dxa"/>
          </w:tcPr>
          <w:p w14:paraId="0168D751" w14:textId="555F38C1" w:rsidR="00C17701" w:rsidRDefault="00C1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835" w:type="dxa"/>
          </w:tcPr>
          <w:p w14:paraId="2E18E7A3" w14:textId="77777777" w:rsidR="00C17701" w:rsidRDefault="00C1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05368F4C" w14:textId="77777777" w:rsidR="00C17701" w:rsidRDefault="00C1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7701" w14:paraId="4A025A55" w14:textId="19240FEF" w:rsidTr="00C17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6CAC66B9" w14:textId="686E7B93" w:rsidR="00C17701" w:rsidRDefault="00C17701">
            <w:r>
              <w:t>Max</w:t>
            </w:r>
          </w:p>
        </w:tc>
        <w:tc>
          <w:tcPr>
            <w:tcW w:w="835" w:type="dxa"/>
          </w:tcPr>
          <w:p w14:paraId="2CEDBD7C" w14:textId="4F54D996" w:rsidR="00C17701" w:rsidRDefault="00C17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35" w:type="dxa"/>
          </w:tcPr>
          <w:p w14:paraId="378AFA11" w14:textId="745D4A1D" w:rsidR="00C17701" w:rsidRDefault="00C17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835" w:type="dxa"/>
          </w:tcPr>
          <w:p w14:paraId="69A8249B" w14:textId="4815F28E" w:rsidR="00C17701" w:rsidRDefault="00C17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35" w:type="dxa"/>
          </w:tcPr>
          <w:p w14:paraId="7291449E" w14:textId="6C963633" w:rsidR="00C17701" w:rsidRDefault="00C17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1783F594" w14:textId="77777777" w:rsidR="00C17701" w:rsidRDefault="00C17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7701" w14:paraId="304D6731" w14:textId="3C70F99F" w:rsidTr="00C17701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4F28E301" w14:textId="6F65D08C" w:rsidR="00C17701" w:rsidRPr="00FC56B1" w:rsidRDefault="00C17701">
            <w:r w:rsidRPr="00FC56B1">
              <w:t>Lucas</w:t>
            </w:r>
          </w:p>
          <w:p w14:paraId="57504F4F" w14:textId="0237B157" w:rsidR="00C17701" w:rsidRDefault="00C17701">
            <w:r>
              <w:t>Total</w:t>
            </w:r>
          </w:p>
        </w:tc>
        <w:tc>
          <w:tcPr>
            <w:tcW w:w="835" w:type="dxa"/>
          </w:tcPr>
          <w:p w14:paraId="4C94D936" w14:textId="055DC7A9" w:rsidR="00C17701" w:rsidRDefault="00C1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  <w:p w14:paraId="3EFF8123" w14:textId="00615BC5" w:rsidR="00C17701" w:rsidRDefault="00C1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835" w:type="dxa"/>
          </w:tcPr>
          <w:p w14:paraId="77220DEC" w14:textId="77777777" w:rsidR="00C17701" w:rsidRDefault="00C1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  <w:p w14:paraId="6B09E3B8" w14:textId="09EE66A0" w:rsidR="00C17701" w:rsidRDefault="00C1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835" w:type="dxa"/>
          </w:tcPr>
          <w:p w14:paraId="11F8B246" w14:textId="6253E602" w:rsidR="00C17701" w:rsidRDefault="00C1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  <w:p w14:paraId="7571F909" w14:textId="25AD3D23" w:rsidR="00C17701" w:rsidRDefault="00C1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835" w:type="dxa"/>
          </w:tcPr>
          <w:p w14:paraId="6969C7F3" w14:textId="77777777" w:rsidR="00C17701" w:rsidRDefault="00C1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6BBD64" w14:textId="0CDBDAE9" w:rsidR="00C17701" w:rsidRDefault="00C1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55250DD8" w14:textId="77777777" w:rsidR="00C17701" w:rsidRDefault="00C17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D398C5" w14:textId="77777777" w:rsidR="009B6E1C" w:rsidRDefault="009B6E1C"/>
    <w:sectPr w:rsidR="009B6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ECE0A" w14:textId="77777777" w:rsidR="00FA6558" w:rsidRDefault="00FA6558" w:rsidP="002B05A9">
      <w:pPr>
        <w:spacing w:after="0" w:line="240" w:lineRule="auto"/>
      </w:pPr>
      <w:r>
        <w:separator/>
      </w:r>
    </w:p>
  </w:endnote>
  <w:endnote w:type="continuationSeparator" w:id="0">
    <w:p w14:paraId="3D069075" w14:textId="77777777" w:rsidR="00FA6558" w:rsidRDefault="00FA6558" w:rsidP="002B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91B70" w14:textId="77777777" w:rsidR="00FA6558" w:rsidRDefault="00FA6558" w:rsidP="002B05A9">
      <w:pPr>
        <w:spacing w:after="0" w:line="240" w:lineRule="auto"/>
      </w:pPr>
      <w:r>
        <w:separator/>
      </w:r>
    </w:p>
  </w:footnote>
  <w:footnote w:type="continuationSeparator" w:id="0">
    <w:p w14:paraId="64382C56" w14:textId="77777777" w:rsidR="00FA6558" w:rsidRDefault="00FA6558" w:rsidP="002B0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B7396"/>
    <w:multiLevelType w:val="multilevel"/>
    <w:tmpl w:val="2EC21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D05"/>
    <w:rsid w:val="00006E0C"/>
    <w:rsid w:val="00040E60"/>
    <w:rsid w:val="00055737"/>
    <w:rsid w:val="00080E6C"/>
    <w:rsid w:val="000D795B"/>
    <w:rsid w:val="00117F95"/>
    <w:rsid w:val="001223C3"/>
    <w:rsid w:val="0012714E"/>
    <w:rsid w:val="0014038F"/>
    <w:rsid w:val="001470AC"/>
    <w:rsid w:val="001E3030"/>
    <w:rsid w:val="00211D8B"/>
    <w:rsid w:val="00247D31"/>
    <w:rsid w:val="002A7037"/>
    <w:rsid w:val="002B05A9"/>
    <w:rsid w:val="002C2F69"/>
    <w:rsid w:val="002E65BA"/>
    <w:rsid w:val="00305258"/>
    <w:rsid w:val="00327961"/>
    <w:rsid w:val="003415D4"/>
    <w:rsid w:val="00345811"/>
    <w:rsid w:val="0037594D"/>
    <w:rsid w:val="003A1CDC"/>
    <w:rsid w:val="003C7F8F"/>
    <w:rsid w:val="003D5E7F"/>
    <w:rsid w:val="003E064E"/>
    <w:rsid w:val="003E3A40"/>
    <w:rsid w:val="0047588D"/>
    <w:rsid w:val="00477B5D"/>
    <w:rsid w:val="004A11B3"/>
    <w:rsid w:val="004A2677"/>
    <w:rsid w:val="004D2769"/>
    <w:rsid w:val="0051757B"/>
    <w:rsid w:val="00543E67"/>
    <w:rsid w:val="00591527"/>
    <w:rsid w:val="005D5D1A"/>
    <w:rsid w:val="005F5D05"/>
    <w:rsid w:val="005F5ECE"/>
    <w:rsid w:val="006468B5"/>
    <w:rsid w:val="006771F4"/>
    <w:rsid w:val="006A6ABF"/>
    <w:rsid w:val="006C2451"/>
    <w:rsid w:val="006E4078"/>
    <w:rsid w:val="006E6D60"/>
    <w:rsid w:val="006F4356"/>
    <w:rsid w:val="006F724C"/>
    <w:rsid w:val="00740D93"/>
    <w:rsid w:val="008171CB"/>
    <w:rsid w:val="008F4BA7"/>
    <w:rsid w:val="00905935"/>
    <w:rsid w:val="00913BD1"/>
    <w:rsid w:val="009206C5"/>
    <w:rsid w:val="00921238"/>
    <w:rsid w:val="009829E5"/>
    <w:rsid w:val="00997F1E"/>
    <w:rsid w:val="009B6E1C"/>
    <w:rsid w:val="009C09CC"/>
    <w:rsid w:val="009D50D7"/>
    <w:rsid w:val="009F719A"/>
    <w:rsid w:val="00A0080D"/>
    <w:rsid w:val="00A00A2B"/>
    <w:rsid w:val="00A02DA8"/>
    <w:rsid w:val="00A161E7"/>
    <w:rsid w:val="00A2518D"/>
    <w:rsid w:val="00A27A05"/>
    <w:rsid w:val="00A27ECC"/>
    <w:rsid w:val="00A34697"/>
    <w:rsid w:val="00AE5332"/>
    <w:rsid w:val="00AF2F58"/>
    <w:rsid w:val="00AF6339"/>
    <w:rsid w:val="00B03602"/>
    <w:rsid w:val="00B11E9E"/>
    <w:rsid w:val="00B40718"/>
    <w:rsid w:val="00B65A73"/>
    <w:rsid w:val="00B83CCC"/>
    <w:rsid w:val="00C07A2D"/>
    <w:rsid w:val="00C17701"/>
    <w:rsid w:val="00C27E69"/>
    <w:rsid w:val="00C85882"/>
    <w:rsid w:val="00CE5E1A"/>
    <w:rsid w:val="00D23599"/>
    <w:rsid w:val="00DB5DD4"/>
    <w:rsid w:val="00DB5FC7"/>
    <w:rsid w:val="00DD7646"/>
    <w:rsid w:val="00E016EF"/>
    <w:rsid w:val="00E320BC"/>
    <w:rsid w:val="00E6488A"/>
    <w:rsid w:val="00E75D42"/>
    <w:rsid w:val="00E97821"/>
    <w:rsid w:val="00EA6FCB"/>
    <w:rsid w:val="00ED4313"/>
    <w:rsid w:val="00ED6E4B"/>
    <w:rsid w:val="00EF0CCA"/>
    <w:rsid w:val="00EF2A63"/>
    <w:rsid w:val="00F0009C"/>
    <w:rsid w:val="00FA6558"/>
    <w:rsid w:val="00FC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2DD1"/>
  <w15:chartTrackingRefBased/>
  <w15:docId w15:val="{F6C30344-5AA4-4A39-BBD9-E7A858E1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0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6E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2A6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E4B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B6E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5A9"/>
  </w:style>
  <w:style w:type="paragraph" w:styleId="Footer">
    <w:name w:val="footer"/>
    <w:basedOn w:val="Normal"/>
    <w:link w:val="FooterChar"/>
    <w:uiPriority w:val="99"/>
    <w:unhideWhenUsed/>
    <w:rsid w:val="002B0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30171</TotalTime>
  <Pages>6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Yolanda</dc:creator>
  <cp:keywords/>
  <dc:description/>
  <cp:lastModifiedBy>Mark Matas</cp:lastModifiedBy>
  <cp:revision>78</cp:revision>
  <cp:lastPrinted>2020-03-05T16:21:00Z</cp:lastPrinted>
  <dcterms:created xsi:type="dcterms:W3CDTF">2020-01-14T17:26:00Z</dcterms:created>
  <dcterms:modified xsi:type="dcterms:W3CDTF">2020-04-16T15:53:00Z</dcterms:modified>
</cp:coreProperties>
</file>